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1BAAD" w14:textId="793715D2" w:rsidR="0023760F" w:rsidRPr="00996435" w:rsidRDefault="00E754A5" w:rsidP="00A154BE">
      <w:pPr>
        <w:pStyle w:val="NoSpacing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Accelerating </w:t>
      </w:r>
      <w:r w:rsidR="0023760F" w:rsidRPr="00996435">
        <w:rPr>
          <w:rFonts w:ascii="Times New Roman" w:hAnsi="Times New Roman" w:cs="Times New Roman"/>
          <w:b/>
          <w:sz w:val="23"/>
          <w:szCs w:val="23"/>
        </w:rPr>
        <w:t>Automated Assignment of Backbone</w:t>
      </w:r>
      <w:r w:rsidR="00EB7D9C" w:rsidRPr="00996435">
        <w:rPr>
          <w:rFonts w:ascii="Times New Roman" w:hAnsi="Times New Roman" w:cs="Times New Roman"/>
          <w:b/>
          <w:sz w:val="23"/>
          <w:szCs w:val="23"/>
        </w:rPr>
        <w:t xml:space="preserve"> NMR </w:t>
      </w:r>
      <w:r w:rsidR="00C851A3" w:rsidRPr="00996435">
        <w:rPr>
          <w:rFonts w:ascii="Times New Roman" w:hAnsi="Times New Roman" w:cs="Times New Roman"/>
          <w:b/>
          <w:sz w:val="23"/>
          <w:szCs w:val="23"/>
        </w:rPr>
        <w:t>Data</w:t>
      </w:r>
      <w:r>
        <w:rPr>
          <w:rFonts w:ascii="Times New Roman" w:hAnsi="Times New Roman" w:cs="Times New Roman"/>
          <w:b/>
          <w:sz w:val="23"/>
          <w:szCs w:val="23"/>
        </w:rPr>
        <w:t xml:space="preserve"> with Machine Learning Filters</w:t>
      </w:r>
    </w:p>
    <w:p w14:paraId="5ED33492" w14:textId="77777777" w:rsidR="0023760F" w:rsidRPr="00357D78" w:rsidRDefault="0023760F" w:rsidP="00A154BE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6794A7F1" w14:textId="77777777" w:rsidR="004E0BDE" w:rsidRPr="00357D78" w:rsidRDefault="004E0BDE" w:rsidP="00A154BE">
      <w:pPr>
        <w:pStyle w:val="NoSpacing"/>
        <w:jc w:val="center"/>
        <w:rPr>
          <w:rFonts w:ascii="Times New Roman" w:hAnsi="Times New Roman" w:cs="Times New Roman"/>
          <w:b/>
        </w:rPr>
        <w:sectPr w:rsidR="004E0BDE" w:rsidRPr="00357D78" w:rsidSect="00107A68">
          <w:headerReference w:type="default" r:id="rId8"/>
          <w:footerReference w:type="default" r:id="rId9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2D2142B" w14:textId="3D774A70" w:rsidR="00D67018" w:rsidRDefault="00753A99" w:rsidP="00A154B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Structural</w:t>
      </w:r>
      <w:r w:rsidR="00D67018">
        <w:rPr>
          <w:rFonts w:ascii="Times New Roman" w:hAnsi="Times New Roman" w:cs="Times New Roman"/>
        </w:rPr>
        <w:t xml:space="preserve"> </w:t>
      </w:r>
      <w:ins w:id="0" w:author="Lauren Kassien" w:date="2015-01-19T18:40:00Z">
        <w:r w:rsidR="00D659E8">
          <w:rPr>
            <w:rFonts w:ascii="Times New Roman" w:hAnsi="Times New Roman" w:cs="Times New Roman"/>
          </w:rPr>
          <w:t>b</w:t>
        </w:r>
      </w:ins>
      <w:r w:rsidR="00D67018">
        <w:rPr>
          <w:rFonts w:ascii="Times New Roman" w:hAnsi="Times New Roman" w:cs="Times New Roman"/>
        </w:rPr>
        <w:t xml:space="preserve">iology has become a popular topic of research over the last few decades. With the completion of the human genome project, there has become an increase in the </w:t>
      </w:r>
      <w:commentRangeStart w:id="1"/>
      <w:r w:rsidR="00D67018">
        <w:rPr>
          <w:rFonts w:ascii="Times New Roman" w:hAnsi="Times New Roman" w:cs="Times New Roman"/>
        </w:rPr>
        <w:t>d</w:t>
      </w:r>
      <w:r w:rsidR="00C271F4">
        <w:rPr>
          <w:rFonts w:ascii="Times New Roman" w:hAnsi="Times New Roman" w:cs="Times New Roman"/>
        </w:rPr>
        <w:t>emand</w:t>
      </w:r>
      <w:r w:rsidR="00D67018">
        <w:rPr>
          <w:rFonts w:ascii="Times New Roman" w:hAnsi="Times New Roman" w:cs="Times New Roman"/>
        </w:rPr>
        <w:t xml:space="preserve"> for protein structures</w:t>
      </w:r>
      <w:commentRangeEnd w:id="1"/>
      <w:r w:rsidR="00D659E8">
        <w:rPr>
          <w:rStyle w:val="CommentReference"/>
        </w:rPr>
        <w:commentReference w:id="1"/>
      </w:r>
      <w:r w:rsidR="00D67018">
        <w:rPr>
          <w:rFonts w:ascii="Times New Roman" w:hAnsi="Times New Roman" w:cs="Times New Roman"/>
        </w:rPr>
        <w:t xml:space="preserve">. The structure </w:t>
      </w:r>
      <w:r w:rsidR="00C271F4">
        <w:rPr>
          <w:rFonts w:ascii="Times New Roman" w:hAnsi="Times New Roman" w:cs="Times New Roman"/>
        </w:rPr>
        <w:t>provide</w:t>
      </w:r>
      <w:ins w:id="2" w:author="Lauren Kassien" w:date="2015-01-19T18:45:00Z">
        <w:r w:rsidR="00D659E8">
          <w:rPr>
            <w:rFonts w:ascii="Times New Roman" w:hAnsi="Times New Roman" w:cs="Times New Roman"/>
          </w:rPr>
          <w:t>s</w:t>
        </w:r>
      </w:ins>
      <w:r w:rsidR="00D67018">
        <w:rPr>
          <w:rFonts w:ascii="Times New Roman" w:hAnsi="Times New Roman" w:cs="Times New Roman"/>
        </w:rPr>
        <w:t xml:space="preserve"> function</w:t>
      </w:r>
      <w:r w:rsidR="00C271F4">
        <w:rPr>
          <w:rFonts w:ascii="Times New Roman" w:hAnsi="Times New Roman" w:cs="Times New Roman"/>
        </w:rPr>
        <w:t>al information for</w:t>
      </w:r>
      <w:r w:rsidR="00D67018">
        <w:rPr>
          <w:rFonts w:ascii="Times New Roman" w:hAnsi="Times New Roman" w:cs="Times New Roman"/>
        </w:rPr>
        <w:t xml:space="preserve"> a protein. Pharmacist</w:t>
      </w:r>
      <w:ins w:id="3" w:author="Lauren Kassien" w:date="2015-01-19T18:45:00Z">
        <w:r w:rsidR="00D659E8">
          <w:rPr>
            <w:rFonts w:ascii="Times New Roman" w:hAnsi="Times New Roman" w:cs="Times New Roman"/>
          </w:rPr>
          <w:t>s</w:t>
        </w:r>
      </w:ins>
      <w:r w:rsidR="00D67018">
        <w:rPr>
          <w:rFonts w:ascii="Times New Roman" w:hAnsi="Times New Roman" w:cs="Times New Roman"/>
        </w:rPr>
        <w:t xml:space="preserve"> can use this information to develop vaccines and antibiotics to prevent and cure the onset of disease. </w:t>
      </w:r>
      <w:r w:rsidR="004033AE">
        <w:rPr>
          <w:rFonts w:ascii="Times New Roman" w:hAnsi="Times New Roman" w:cs="Times New Roman"/>
        </w:rPr>
        <w:t xml:space="preserve">A powerful way to obtain structural information about a protein is through </w:t>
      </w:r>
      <w:ins w:id="4" w:author="Lauren Kassien" w:date="2015-01-19T18:40:00Z">
        <w:r w:rsidR="00D659E8">
          <w:rPr>
            <w:rFonts w:ascii="Times New Roman" w:hAnsi="Times New Roman" w:cs="Times New Roman"/>
          </w:rPr>
          <w:t>n</w:t>
        </w:r>
      </w:ins>
      <w:r w:rsidR="004033AE" w:rsidRPr="002B688A">
        <w:rPr>
          <w:rFonts w:ascii="Times New Roman" w:hAnsi="Times New Roman" w:cs="Times New Roman"/>
        </w:rPr>
        <w:t>uclear magnetic resonance (NMR) spectroscopy</w:t>
      </w:r>
      <w:r w:rsidR="004033AE">
        <w:rPr>
          <w:rFonts w:ascii="Times New Roman" w:hAnsi="Times New Roman" w:cs="Times New Roman"/>
        </w:rPr>
        <w:t xml:space="preserve">. Unfortunately, current techniques for analyzing NMR datasets can take </w:t>
      </w:r>
      <w:r>
        <w:rPr>
          <w:rFonts w:ascii="Times New Roman" w:hAnsi="Times New Roman" w:cs="Times New Roman"/>
        </w:rPr>
        <w:t>anywhere from a few</w:t>
      </w:r>
      <w:r w:rsidR="004033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weeks</w:t>
      </w:r>
      <w:r w:rsidR="004033AE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many </w:t>
      </w:r>
      <w:r w:rsidR="003834A0">
        <w:rPr>
          <w:rFonts w:ascii="Times New Roman" w:hAnsi="Times New Roman" w:cs="Times New Roman"/>
        </w:rPr>
        <w:t xml:space="preserve">months to </w:t>
      </w:r>
      <w:ins w:id="5" w:author="Lauren Kassien" w:date="2015-01-19T18:46:00Z">
        <w:r w:rsidR="00D659E8">
          <w:rPr>
            <w:rFonts w:ascii="Times New Roman" w:hAnsi="Times New Roman" w:cs="Times New Roman"/>
          </w:rPr>
          <w:t xml:space="preserve">process. They are also </w:t>
        </w:r>
      </w:ins>
      <w:r w:rsidR="004033AE">
        <w:rPr>
          <w:rFonts w:ascii="Times New Roman" w:hAnsi="Times New Roman" w:cs="Times New Roman"/>
        </w:rPr>
        <w:t xml:space="preserve">prone to </w:t>
      </w:r>
      <w:ins w:id="6" w:author="Lauren Kassien" w:date="2015-01-19T18:46:00Z">
        <w:r w:rsidR="00D659E8">
          <w:rPr>
            <w:rFonts w:ascii="Times New Roman" w:hAnsi="Times New Roman" w:cs="Times New Roman"/>
          </w:rPr>
          <w:t xml:space="preserve">human </w:t>
        </w:r>
      </w:ins>
      <w:r w:rsidR="004033AE">
        <w:rPr>
          <w:rFonts w:ascii="Times New Roman" w:hAnsi="Times New Roman" w:cs="Times New Roman"/>
        </w:rPr>
        <w:t>error [1]</w:t>
      </w:r>
      <w:r w:rsidR="004033AE" w:rsidRPr="00357D78">
        <w:rPr>
          <w:rFonts w:ascii="Times New Roman" w:hAnsi="Times New Roman" w:cs="Times New Roman"/>
        </w:rPr>
        <w:t>.</w:t>
      </w:r>
      <w:r w:rsidR="004033AE">
        <w:rPr>
          <w:rFonts w:ascii="Times New Roman" w:hAnsi="Times New Roman" w:cs="Times New Roman"/>
        </w:rPr>
        <w:t xml:space="preserve"> </w:t>
      </w:r>
      <w:ins w:id="7" w:author="Lauren Kassien" w:date="2015-01-19T18:46:00Z">
        <w:r w:rsidR="00D659E8">
          <w:rPr>
            <w:rFonts w:ascii="Times New Roman" w:hAnsi="Times New Roman" w:cs="Times New Roman"/>
          </w:rPr>
          <w:t>T</w:t>
        </w:r>
      </w:ins>
      <w:r w:rsidR="004033AE">
        <w:rPr>
          <w:rFonts w:ascii="Times New Roman" w:hAnsi="Times New Roman" w:cs="Times New Roman"/>
        </w:rPr>
        <w:t xml:space="preserve">o alleviate this problem, </w:t>
      </w:r>
      <w:r w:rsidR="003834A0">
        <w:rPr>
          <w:rFonts w:ascii="Times New Roman" w:hAnsi="Times New Roman" w:cs="Times New Roman"/>
        </w:rPr>
        <w:t>we</w:t>
      </w:r>
      <w:r w:rsidR="004033AE">
        <w:rPr>
          <w:rFonts w:ascii="Times New Roman" w:hAnsi="Times New Roman" w:cs="Times New Roman"/>
        </w:rPr>
        <w:t xml:space="preserve"> have set out to automate the assignment process. </w:t>
      </w:r>
    </w:p>
    <w:p w14:paraId="70F8754D" w14:textId="246F8308" w:rsidR="00D235C7" w:rsidRPr="002B688A" w:rsidRDefault="00D235C7" w:rsidP="00A154BE">
      <w:pPr>
        <w:spacing w:line="240" w:lineRule="auto"/>
        <w:jc w:val="both"/>
        <w:rPr>
          <w:rFonts w:ascii="Times New Roman" w:hAnsi="Times New Roman" w:cs="Times New Roman"/>
        </w:rPr>
      </w:pPr>
      <w:r w:rsidRPr="002B688A">
        <w:rPr>
          <w:rFonts w:ascii="Times New Roman" w:hAnsi="Times New Roman" w:cs="Times New Roman"/>
        </w:rPr>
        <w:t>Nuclear magnetic resonance is the absorbance of electromagnetic radiation at frequencies by atomic nuclei based on chemical properties and local molecular environment. Biophysic</w:t>
      </w:r>
      <w:r w:rsidR="000E181B">
        <w:rPr>
          <w:rFonts w:ascii="Times New Roman" w:hAnsi="Times New Roman" w:cs="Times New Roman"/>
        </w:rPr>
        <w:t>ist</w:t>
      </w:r>
      <w:r w:rsidRPr="002B688A">
        <w:rPr>
          <w:rFonts w:ascii="Times New Roman" w:hAnsi="Times New Roman" w:cs="Times New Roman"/>
        </w:rPr>
        <w:t>s use NMR properties to study the structure of biomolecules, such as proteins, DNA and RNA. NMR spectroscopy is the only method use</w:t>
      </w:r>
      <w:ins w:id="8" w:author="Lauren Kassien" w:date="2015-01-19T18:47:00Z">
        <w:r w:rsidR="00D659E8">
          <w:rPr>
            <w:rFonts w:ascii="Times New Roman" w:hAnsi="Times New Roman" w:cs="Times New Roman"/>
          </w:rPr>
          <w:t>d</w:t>
        </w:r>
      </w:ins>
      <w:r w:rsidRPr="002B688A">
        <w:rPr>
          <w:rFonts w:ascii="Times New Roman" w:hAnsi="Times New Roman" w:cs="Times New Roman"/>
        </w:rPr>
        <w:t xml:space="preserve"> today that is able to determine the atomic-level structures of large biomolecules in aqueous solutions similar to their </w:t>
      </w:r>
      <w:r w:rsidRPr="002B688A">
        <w:rPr>
          <w:rFonts w:ascii="Times New Roman" w:hAnsi="Times New Roman" w:cs="Times New Roman"/>
          <w:i/>
        </w:rPr>
        <w:t xml:space="preserve">in vivo </w:t>
      </w:r>
      <w:r w:rsidRPr="002B688A">
        <w:rPr>
          <w:rFonts w:ascii="Times New Roman" w:hAnsi="Times New Roman" w:cs="Times New Roman"/>
        </w:rPr>
        <w:t xml:space="preserve">physiological environments. </w:t>
      </w:r>
    </w:p>
    <w:p w14:paraId="06B90689" w14:textId="0F0D3675" w:rsidR="00D235C7" w:rsidRDefault="00D235C7" w:rsidP="00A154BE">
      <w:pPr>
        <w:spacing w:line="240" w:lineRule="auto"/>
        <w:jc w:val="both"/>
        <w:rPr>
          <w:rFonts w:ascii="Times New Roman" w:hAnsi="Times New Roman" w:cs="Times New Roman"/>
        </w:rPr>
      </w:pPr>
      <w:r w:rsidRPr="002B688A">
        <w:rPr>
          <w:rFonts w:ascii="Times New Roman" w:hAnsi="Times New Roman" w:cs="Times New Roman"/>
        </w:rPr>
        <w:t xml:space="preserve">NMR spectroscopy produces many variables that can be used to analyze a protein’s structure. </w:t>
      </w:r>
      <w:r w:rsidR="00726425">
        <w:rPr>
          <w:rFonts w:ascii="Times New Roman" w:hAnsi="Times New Roman" w:cs="Times New Roman"/>
        </w:rPr>
        <w:t>Our research focuse</w:t>
      </w:r>
      <w:r w:rsidR="00A154BE">
        <w:rPr>
          <w:rFonts w:ascii="Times New Roman" w:hAnsi="Times New Roman" w:cs="Times New Roman"/>
        </w:rPr>
        <w:t xml:space="preserve">s on the chemical shift values </w:t>
      </w:r>
      <w:r w:rsidR="00A154BE" w:rsidRPr="000A0D2D">
        <w:rPr>
          <w:rFonts w:ascii="Times New Roman" w:hAnsi="Times New Roman" w:cs="Times New Roman"/>
        </w:rPr>
        <w:t>of NMR</w:t>
      </w:r>
      <w:r w:rsidR="00A154BE">
        <w:rPr>
          <w:rFonts w:ascii="Times New Roman" w:hAnsi="Times New Roman" w:cs="Times New Roman"/>
        </w:rPr>
        <w:t>-</w:t>
      </w:r>
      <w:r w:rsidR="00A154BE" w:rsidRPr="000A0D2D">
        <w:rPr>
          <w:rFonts w:ascii="Times New Roman" w:hAnsi="Times New Roman" w:cs="Times New Roman"/>
        </w:rPr>
        <w:t>active nuclei present in proteins</w:t>
      </w:r>
      <w:r w:rsidR="00A154BE">
        <w:rPr>
          <w:rFonts w:ascii="Times New Roman" w:hAnsi="Times New Roman" w:cs="Times New Roman"/>
        </w:rPr>
        <w:t xml:space="preserve">, </w:t>
      </w:r>
      <w:r w:rsidR="00A154BE" w:rsidRPr="000A0D2D">
        <w:rPr>
          <w:rFonts w:ascii="Times New Roman" w:hAnsi="Times New Roman" w:cs="Times New Roman"/>
        </w:rPr>
        <w:t>including hydrogen and isotopes of carbon and nitrogen</w:t>
      </w:r>
      <w:r w:rsidR="00A154BE">
        <w:rPr>
          <w:rFonts w:ascii="Times New Roman" w:hAnsi="Times New Roman" w:cs="Times New Roman"/>
        </w:rPr>
        <w:t xml:space="preserve">. </w:t>
      </w:r>
      <w:r w:rsidR="00E700DA">
        <w:rPr>
          <w:rFonts w:ascii="Times New Roman" w:hAnsi="Times New Roman" w:cs="Times New Roman"/>
        </w:rPr>
        <w:t xml:space="preserve">The chemical shift value measures the change in the resonate frequency of a nucleus from its structure-free environment. From these values, information about the </w:t>
      </w:r>
      <w:r w:rsidR="00333F47">
        <w:rPr>
          <w:rFonts w:ascii="Times New Roman" w:hAnsi="Times New Roman" w:cs="Times New Roman"/>
        </w:rPr>
        <w:t>surrounding</w:t>
      </w:r>
      <w:r w:rsidR="00E700DA">
        <w:rPr>
          <w:rFonts w:ascii="Times New Roman" w:hAnsi="Times New Roman" w:cs="Times New Roman"/>
        </w:rPr>
        <w:t xml:space="preserve"> structure can be deduced. Determining </w:t>
      </w:r>
      <w:r w:rsidR="00F0643E">
        <w:rPr>
          <w:rFonts w:ascii="Times New Roman" w:hAnsi="Times New Roman" w:cs="Times New Roman"/>
        </w:rPr>
        <w:t>the chemical shift values</w:t>
      </w:r>
      <w:r w:rsidR="00D633DF">
        <w:rPr>
          <w:rFonts w:ascii="Times New Roman" w:hAnsi="Times New Roman" w:cs="Times New Roman"/>
        </w:rPr>
        <w:t xml:space="preserve"> of the nuclei in a biomolecule</w:t>
      </w:r>
      <w:r w:rsidR="00F0643E">
        <w:rPr>
          <w:rFonts w:ascii="Times New Roman" w:hAnsi="Times New Roman" w:cs="Times New Roman"/>
        </w:rPr>
        <w:t xml:space="preserve"> </w:t>
      </w:r>
      <w:r w:rsidR="00D633DF">
        <w:rPr>
          <w:rFonts w:ascii="Times New Roman" w:hAnsi="Times New Roman" w:cs="Times New Roman"/>
        </w:rPr>
        <w:t xml:space="preserve">is the first step to determining its structure. </w:t>
      </w:r>
    </w:p>
    <w:p w14:paraId="48532EB5" w14:textId="34889CE9" w:rsidR="00D633DF" w:rsidRPr="00803185" w:rsidRDefault="00803185" w:rsidP="00A154B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chemical shift values pertaining to </w:t>
      </w:r>
      <w:commentRangeStart w:id="9"/>
      <w:r>
        <w:rPr>
          <w:rFonts w:ascii="Times New Roman" w:hAnsi="Times New Roman" w:cs="Times New Roman"/>
        </w:rPr>
        <w:t xml:space="preserve">‘backbone’ </w:t>
      </w:r>
      <w:commentRangeEnd w:id="9"/>
      <w:r w:rsidR="00D659E8">
        <w:rPr>
          <w:rStyle w:val="CommentReference"/>
        </w:rPr>
        <w:commentReference w:id="9"/>
      </w:r>
      <w:r>
        <w:rPr>
          <w:rFonts w:ascii="Times New Roman" w:hAnsi="Times New Roman" w:cs="Times New Roman"/>
        </w:rPr>
        <w:t>nuclei</w:t>
      </w:r>
      <w:r w:rsidR="006B223B">
        <w:rPr>
          <w:rFonts w:ascii="Times New Roman" w:hAnsi="Times New Roman" w:cs="Times New Roman"/>
        </w:rPr>
        <w:t>, including</w:t>
      </w:r>
      <w:r>
        <w:rPr>
          <w:rFonts w:ascii="Times New Roman" w:hAnsi="Times New Roman" w:cs="Times New Roman"/>
        </w:rPr>
        <w:t xml:space="preserve"> the nitrogen, attached hydrogen, and the alpha beta carbon atoms (</w:t>
      </w:r>
      <w:r w:rsidRPr="002B688A">
        <w:rPr>
          <w:rFonts w:ascii="Times New Roman" w:hAnsi="Times New Roman" w:cs="Times New Roman"/>
        </w:rPr>
        <w:t>C</w:t>
      </w:r>
      <w:r w:rsidRPr="002B688A">
        <w:rPr>
          <w:rFonts w:ascii="Times New Roman" w:hAnsi="Times New Roman" w:cs="Times New Roman"/>
          <w:color w:val="000000"/>
          <w:vertAlign w:val="subscript"/>
        </w:rPr>
        <w:t xml:space="preserve">α </w:t>
      </w:r>
      <w:r w:rsidRPr="002B688A">
        <w:rPr>
          <w:rFonts w:ascii="Times New Roman" w:hAnsi="Times New Roman" w:cs="Times New Roman"/>
          <w:color w:val="000000"/>
        </w:rPr>
        <w:t>and C</w:t>
      </w:r>
      <w:r w:rsidRPr="002B688A">
        <w:rPr>
          <w:rFonts w:ascii="Times New Roman" w:hAnsi="Times New Roman" w:cs="Times New Roman"/>
          <w:color w:val="000000"/>
          <w:vertAlign w:val="subscript"/>
        </w:rPr>
        <w:t>β</w:t>
      </w:r>
      <w:r>
        <w:rPr>
          <w:rFonts w:ascii="Times New Roman" w:hAnsi="Times New Roman" w:cs="Times New Roman"/>
          <w:color w:val="000000"/>
        </w:rPr>
        <w:t>)</w:t>
      </w:r>
      <w:ins w:id="10" w:author="Lauren Kassien" w:date="2015-01-19T18:48:00Z">
        <w:r w:rsidR="00D659E8">
          <w:rPr>
            <w:rFonts w:ascii="Times New Roman" w:hAnsi="Times New Roman" w:cs="Times New Roman"/>
            <w:color w:val="000000"/>
          </w:rPr>
          <w:t>,</w:t>
        </w:r>
      </w:ins>
      <w:r w:rsidR="006B223B">
        <w:rPr>
          <w:rFonts w:ascii="Times New Roman" w:hAnsi="Times New Roman" w:cs="Times New Roman"/>
          <w:color w:val="000000"/>
        </w:rPr>
        <w:t xml:space="preserve"> make up a residue used as a building block of a linear protein </w:t>
      </w:r>
      <w:r w:rsidR="00EE42D8">
        <w:rPr>
          <w:rFonts w:ascii="Times New Roman" w:hAnsi="Times New Roman" w:cs="Times New Roman"/>
          <w:color w:val="000000"/>
        </w:rPr>
        <w:t>sequence</w:t>
      </w:r>
      <w:r w:rsidR="006B223B">
        <w:rPr>
          <w:rFonts w:ascii="Times New Roman" w:hAnsi="Times New Roman" w:cs="Times New Roman"/>
          <w:color w:val="000000"/>
        </w:rPr>
        <w:t xml:space="preserve"> (Figure 1). NMR experiments are preformed to obtain the signals for each residue. The process of sequential assignment is used to match the individual residues to the protein chain. </w:t>
      </w:r>
    </w:p>
    <w:p w14:paraId="510D5C4F" w14:textId="77777777" w:rsidR="00902B01" w:rsidRPr="000A0D2D" w:rsidRDefault="00902B01" w:rsidP="00A154BE">
      <w:pPr>
        <w:pStyle w:val="NoSpacing"/>
        <w:jc w:val="both"/>
        <w:rPr>
          <w:rFonts w:ascii="Times New Roman" w:hAnsi="Times New Roman" w:cs="Times New Roman"/>
        </w:rPr>
      </w:pPr>
      <w:r w:rsidRPr="000A0D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5D2C61" wp14:editId="457C5AA8">
            <wp:extent cx="2897579" cy="15042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9922" cy="15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4BE6" w14:textId="2BFF8893" w:rsidR="00FB7895" w:rsidRDefault="00902B01" w:rsidP="00397CFE">
      <w:pPr>
        <w:pStyle w:val="NoSpacing"/>
        <w:jc w:val="both"/>
        <w:rPr>
          <w:rFonts w:ascii="Times New Roman" w:hAnsi="Times New Roman" w:cs="Times New Roman"/>
        </w:rPr>
      </w:pPr>
      <w:r w:rsidRPr="000A0D2D">
        <w:rPr>
          <w:rFonts w:ascii="Times New Roman" w:hAnsi="Times New Roman" w:cs="Times New Roman"/>
        </w:rPr>
        <w:t xml:space="preserve">Figure 1. </w:t>
      </w:r>
      <w:r w:rsidR="00914EF4">
        <w:rPr>
          <w:rFonts w:ascii="Times New Roman" w:hAnsi="Times New Roman" w:cs="Times New Roman"/>
          <w:color w:val="000000"/>
        </w:rPr>
        <w:t>Backbone structure of a linear protein sequence</w:t>
      </w:r>
    </w:p>
    <w:p w14:paraId="0A898883" w14:textId="77777777" w:rsidR="00397CFE" w:rsidRDefault="00397CFE" w:rsidP="00397CFE">
      <w:pPr>
        <w:pStyle w:val="NoSpacing"/>
        <w:jc w:val="both"/>
        <w:rPr>
          <w:rFonts w:ascii="Times New Roman" w:hAnsi="Times New Roman" w:cs="Times New Roman"/>
        </w:rPr>
      </w:pPr>
    </w:p>
    <w:p w14:paraId="01C57536" w14:textId="2E32219D" w:rsidR="00D235C7" w:rsidRPr="009611E2" w:rsidRDefault="00397CFE" w:rsidP="00385782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the assignment process can take place, and experiment must be preformed to provide connections between neighboring residues. An experiment called HNCACB yields </w:t>
      </w:r>
      <w:r w:rsidR="003D5907">
        <w:rPr>
          <w:rFonts w:ascii="Times New Roman" w:hAnsi="Times New Roman" w:cs="Times New Roman"/>
        </w:rPr>
        <w:t xml:space="preserve">the signals that correspond to the </w:t>
      </w:r>
      <w:r w:rsidR="003D5907" w:rsidRPr="002B688A">
        <w:rPr>
          <w:rFonts w:ascii="Times New Roman" w:hAnsi="Times New Roman" w:cs="Times New Roman"/>
        </w:rPr>
        <w:t>C</w:t>
      </w:r>
      <w:r w:rsidR="003D5907" w:rsidRPr="002B688A">
        <w:rPr>
          <w:rFonts w:ascii="Times New Roman" w:hAnsi="Times New Roman" w:cs="Times New Roman"/>
          <w:color w:val="000000"/>
          <w:vertAlign w:val="subscript"/>
        </w:rPr>
        <w:t xml:space="preserve">α </w:t>
      </w:r>
      <w:r w:rsidR="003D5907" w:rsidRPr="002B688A">
        <w:rPr>
          <w:rFonts w:ascii="Times New Roman" w:hAnsi="Times New Roman" w:cs="Times New Roman"/>
          <w:color w:val="000000"/>
        </w:rPr>
        <w:t>and C</w:t>
      </w:r>
      <w:r w:rsidR="003D5907" w:rsidRPr="002B688A">
        <w:rPr>
          <w:rFonts w:ascii="Times New Roman" w:hAnsi="Times New Roman" w:cs="Times New Roman"/>
          <w:color w:val="000000"/>
          <w:vertAlign w:val="subscript"/>
        </w:rPr>
        <w:t>β</w:t>
      </w:r>
      <w:r w:rsidR="003D5907">
        <w:rPr>
          <w:rFonts w:ascii="Times New Roman" w:hAnsi="Times New Roman" w:cs="Times New Roman"/>
          <w:color w:val="000000"/>
        </w:rPr>
        <w:t xml:space="preserve"> nuclei of on a residue in a protein (residue </w:t>
      </w:r>
      <w:proofErr w:type="spellStart"/>
      <w:r w:rsidR="003D5907">
        <w:rPr>
          <w:rFonts w:ascii="Times New Roman" w:hAnsi="Times New Roman" w:cs="Times New Roman"/>
          <w:i/>
          <w:color w:val="000000"/>
        </w:rPr>
        <w:t>i</w:t>
      </w:r>
      <w:proofErr w:type="spellEnd"/>
      <w:r w:rsidR="003D5907">
        <w:rPr>
          <w:rFonts w:ascii="Times New Roman" w:hAnsi="Times New Roman" w:cs="Times New Roman"/>
          <w:color w:val="000000"/>
        </w:rPr>
        <w:t xml:space="preserve">) and the </w:t>
      </w:r>
      <w:r w:rsidR="003D5907" w:rsidRPr="002B688A">
        <w:rPr>
          <w:rFonts w:ascii="Times New Roman" w:hAnsi="Times New Roman" w:cs="Times New Roman"/>
        </w:rPr>
        <w:t>C</w:t>
      </w:r>
      <w:r w:rsidR="003D5907" w:rsidRPr="002B688A">
        <w:rPr>
          <w:rFonts w:ascii="Times New Roman" w:hAnsi="Times New Roman" w:cs="Times New Roman"/>
          <w:color w:val="000000"/>
          <w:vertAlign w:val="subscript"/>
        </w:rPr>
        <w:t xml:space="preserve">α </w:t>
      </w:r>
      <w:r w:rsidR="003D5907" w:rsidRPr="002B688A">
        <w:rPr>
          <w:rFonts w:ascii="Times New Roman" w:hAnsi="Times New Roman" w:cs="Times New Roman"/>
          <w:color w:val="000000"/>
        </w:rPr>
        <w:t>and C</w:t>
      </w:r>
      <w:r w:rsidR="003D5907" w:rsidRPr="002B688A">
        <w:rPr>
          <w:rFonts w:ascii="Times New Roman" w:hAnsi="Times New Roman" w:cs="Times New Roman"/>
          <w:color w:val="000000"/>
          <w:vertAlign w:val="subscript"/>
        </w:rPr>
        <w:t>β</w:t>
      </w:r>
      <w:r w:rsidR="003D5907">
        <w:rPr>
          <w:rFonts w:ascii="Times New Roman" w:hAnsi="Times New Roman" w:cs="Times New Roman"/>
          <w:color w:val="000000"/>
        </w:rPr>
        <w:t xml:space="preserve"> of the </w:t>
      </w:r>
      <w:r w:rsidR="003B7CB4">
        <w:rPr>
          <w:rFonts w:ascii="Times New Roman" w:hAnsi="Times New Roman" w:cs="Times New Roman"/>
          <w:color w:val="000000"/>
        </w:rPr>
        <w:t>previous</w:t>
      </w:r>
      <w:r w:rsidR="003D5907">
        <w:rPr>
          <w:rFonts w:ascii="Times New Roman" w:hAnsi="Times New Roman" w:cs="Times New Roman"/>
          <w:color w:val="000000"/>
        </w:rPr>
        <w:t xml:space="preserve"> residue (residue </w:t>
      </w:r>
      <w:r w:rsidR="00AA748B">
        <w:rPr>
          <w:rFonts w:ascii="Times New Roman" w:hAnsi="Times New Roman" w:cs="Times New Roman"/>
          <w:i/>
          <w:color w:val="000000"/>
        </w:rPr>
        <w:t>i</w:t>
      </w:r>
      <w:r w:rsidR="003D5907" w:rsidRPr="0036572E">
        <w:rPr>
          <w:rFonts w:ascii="Times New Roman" w:hAnsi="Times New Roman" w:cs="Times New Roman"/>
          <w:i/>
          <w:color w:val="000000"/>
        </w:rPr>
        <w:t>-1</w:t>
      </w:r>
      <w:r w:rsidR="006B16DA">
        <w:rPr>
          <w:rFonts w:ascii="Times New Roman" w:hAnsi="Times New Roman" w:cs="Times New Roman"/>
          <w:color w:val="000000"/>
        </w:rPr>
        <w:t>) (Figure 1) [2</w:t>
      </w:r>
      <w:r w:rsidR="003D5907">
        <w:rPr>
          <w:rFonts w:ascii="Times New Roman" w:hAnsi="Times New Roman" w:cs="Times New Roman"/>
          <w:color w:val="000000"/>
        </w:rPr>
        <w:t xml:space="preserve">]. Another experiment call </w:t>
      </w:r>
      <w:proofErr w:type="gramStart"/>
      <w:r w:rsidR="009317BB">
        <w:rPr>
          <w:rFonts w:ascii="Times New Roman" w:hAnsi="Times New Roman" w:cs="Times New Roman"/>
        </w:rPr>
        <w:t>CBCA(</w:t>
      </w:r>
      <w:proofErr w:type="gramEnd"/>
      <w:r w:rsidR="009317BB">
        <w:rPr>
          <w:rFonts w:ascii="Times New Roman" w:hAnsi="Times New Roman" w:cs="Times New Roman"/>
        </w:rPr>
        <w:t>CO)</w:t>
      </w:r>
      <w:r w:rsidR="003D5907" w:rsidRPr="000A0D2D">
        <w:rPr>
          <w:rFonts w:ascii="Times New Roman" w:hAnsi="Times New Roman" w:cs="Times New Roman"/>
        </w:rPr>
        <w:t>NH</w:t>
      </w:r>
      <w:r w:rsidR="003D5907">
        <w:rPr>
          <w:rFonts w:ascii="Times New Roman" w:hAnsi="Times New Roman" w:cs="Times New Roman"/>
        </w:rPr>
        <w:t xml:space="preserve"> yields chemical shift values for the preceding residue only. </w:t>
      </w:r>
      <w:r w:rsidR="00806BA7">
        <w:rPr>
          <w:rFonts w:ascii="Times New Roman" w:hAnsi="Times New Roman" w:cs="Times New Roman"/>
        </w:rPr>
        <w:t xml:space="preserve">Each experiment is done independently, and the </w:t>
      </w:r>
      <w:proofErr w:type="gramStart"/>
      <w:r w:rsidR="00806BA7">
        <w:rPr>
          <w:rFonts w:ascii="Times New Roman" w:hAnsi="Times New Roman" w:cs="Times New Roman"/>
        </w:rPr>
        <w:t>CBCA(</w:t>
      </w:r>
      <w:proofErr w:type="gramEnd"/>
      <w:r w:rsidR="00806BA7">
        <w:rPr>
          <w:rFonts w:ascii="Times New Roman" w:hAnsi="Times New Roman" w:cs="Times New Roman"/>
        </w:rPr>
        <w:t>CO)</w:t>
      </w:r>
      <w:r w:rsidR="00806BA7" w:rsidRPr="000A0D2D">
        <w:rPr>
          <w:rFonts w:ascii="Times New Roman" w:hAnsi="Times New Roman" w:cs="Times New Roman"/>
        </w:rPr>
        <w:t>NH</w:t>
      </w:r>
      <w:r w:rsidR="00806BA7">
        <w:rPr>
          <w:rFonts w:ascii="Times New Roman" w:hAnsi="Times New Roman" w:cs="Times New Roman"/>
        </w:rPr>
        <w:t xml:space="preserve"> experiment is used to ensure the residue </w:t>
      </w:r>
      <w:proofErr w:type="spellStart"/>
      <w:r w:rsidR="009611E2">
        <w:rPr>
          <w:rFonts w:ascii="Times New Roman" w:hAnsi="Times New Roman" w:cs="Times New Roman"/>
          <w:i/>
        </w:rPr>
        <w:t>i</w:t>
      </w:r>
      <w:proofErr w:type="spellEnd"/>
      <w:r w:rsidR="009611E2">
        <w:rPr>
          <w:rFonts w:ascii="Times New Roman" w:hAnsi="Times New Roman" w:cs="Times New Roman"/>
          <w:i/>
        </w:rPr>
        <w:t xml:space="preserve"> </w:t>
      </w:r>
      <w:r w:rsidR="009611E2">
        <w:rPr>
          <w:rFonts w:ascii="Times New Roman" w:hAnsi="Times New Roman" w:cs="Times New Roman"/>
        </w:rPr>
        <w:t xml:space="preserve"> and </w:t>
      </w:r>
      <w:r w:rsidR="009611E2">
        <w:rPr>
          <w:rFonts w:ascii="Times New Roman" w:hAnsi="Times New Roman" w:cs="Times New Roman"/>
          <w:i/>
        </w:rPr>
        <w:t xml:space="preserve">i-1 </w:t>
      </w:r>
      <w:r w:rsidR="009611E2">
        <w:rPr>
          <w:rFonts w:ascii="Times New Roman" w:hAnsi="Times New Roman" w:cs="Times New Roman"/>
        </w:rPr>
        <w:t xml:space="preserve"> are properly recorded. </w:t>
      </w:r>
      <w:r w:rsidR="00B16F52">
        <w:rPr>
          <w:rFonts w:ascii="Times New Roman" w:hAnsi="Times New Roman" w:cs="Times New Roman"/>
        </w:rPr>
        <w:t xml:space="preserve">Analyzing the inter-linking data produced by these experiments provides insight into the sequential linear arrangement of the residues in a linear protein chain (Figure 2). </w:t>
      </w:r>
      <w:r w:rsidR="00E52CB4">
        <w:rPr>
          <w:rFonts w:ascii="Times New Roman" w:hAnsi="Times New Roman" w:cs="Times New Roman"/>
        </w:rPr>
        <w:t xml:space="preserve"> </w:t>
      </w:r>
    </w:p>
    <w:p w14:paraId="5EBB5D2A" w14:textId="77777777" w:rsidR="00385782" w:rsidRPr="00385782" w:rsidRDefault="00385782" w:rsidP="00385782">
      <w:pPr>
        <w:pStyle w:val="NoSpacing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LightList-Accent1"/>
        <w:tblW w:w="4672" w:type="dxa"/>
        <w:jc w:val="center"/>
        <w:tblLook w:val="00A0" w:firstRow="1" w:lastRow="0" w:firstColumn="1" w:lastColumn="0" w:noHBand="0" w:noVBand="0"/>
      </w:tblPr>
      <w:tblGrid>
        <w:gridCol w:w="1436"/>
        <w:gridCol w:w="1058"/>
        <w:gridCol w:w="1102"/>
        <w:gridCol w:w="1076"/>
      </w:tblGrid>
      <w:tr w:rsidR="00902B01" w14:paraId="4E4C2CD7" w14:textId="77777777" w:rsidTr="00726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shd w:val="clear" w:color="auto" w:fill="365F91" w:themeFill="accent1" w:themeFillShade="BF"/>
            <w:vAlign w:val="center"/>
          </w:tcPr>
          <w:p w14:paraId="4A22C645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Chemical Shift (ppm)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8" w:type="dxa"/>
            <w:shd w:val="clear" w:color="auto" w:fill="365F91" w:themeFill="accent1" w:themeFillShade="BF"/>
            <w:vAlign w:val="center"/>
          </w:tcPr>
          <w:p w14:paraId="331D0F9F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gramStart"/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Residue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 xml:space="preserve"> i</w:t>
            </w:r>
            <w:proofErr w:type="gramEnd"/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-1</w:t>
            </w:r>
          </w:p>
        </w:tc>
        <w:tc>
          <w:tcPr>
            <w:tcW w:w="1102" w:type="dxa"/>
            <w:shd w:val="clear" w:color="auto" w:fill="365F91" w:themeFill="accent1" w:themeFillShade="BF"/>
            <w:vAlign w:val="center"/>
          </w:tcPr>
          <w:p w14:paraId="7CED1655" w14:textId="77777777" w:rsidR="00902B01" w:rsidRPr="00D16B8B" w:rsidRDefault="00902B01" w:rsidP="00A15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 xml:space="preserve">Residue </w:t>
            </w:r>
            <w:proofErr w:type="spellStart"/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shd w:val="clear" w:color="auto" w:fill="365F91" w:themeFill="accent1" w:themeFillShade="BF"/>
            <w:vAlign w:val="center"/>
          </w:tcPr>
          <w:p w14:paraId="2E7EB756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Residue i+1</w:t>
            </w:r>
          </w:p>
        </w:tc>
      </w:tr>
      <w:tr w:rsidR="00902B01" w14:paraId="5A76187B" w14:textId="77777777" w:rsidTr="00726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B6122B3" w14:textId="77777777" w:rsidR="00902B01" w:rsidRPr="0083684B" w:rsidRDefault="00902B01" w:rsidP="00A154BE">
            <w:pPr>
              <w:jc w:val="both"/>
              <w:rPr>
                <w:rFonts w:ascii="Times New Roman" w:hAnsi="Times New Roman" w:cs="Times New Roman"/>
                <w:b w:val="0"/>
                <w:sz w:val="19"/>
                <w:szCs w:val="19"/>
              </w:rPr>
            </w:pP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</w:rPr>
              <w:t>C</w:t>
            </w: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  <w:vertAlign w:val="subscript"/>
              </w:rPr>
              <w:t>α</w:t>
            </w: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</w:rPr>
              <w:t xml:space="preserve"> (self)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8" w:type="dxa"/>
            <w:shd w:val="clear" w:color="auto" w:fill="76923C" w:themeFill="accent3" w:themeFillShade="BF"/>
          </w:tcPr>
          <w:p w14:paraId="387D0AC3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66.770</w:t>
            </w:r>
          </w:p>
        </w:tc>
        <w:tc>
          <w:tcPr>
            <w:tcW w:w="1102" w:type="dxa"/>
            <w:shd w:val="clear" w:color="auto" w:fill="948A54" w:themeFill="background2" w:themeFillShade="80"/>
          </w:tcPr>
          <w:p w14:paraId="3012BD99" w14:textId="77777777" w:rsidR="00902B01" w:rsidRPr="00D16B8B" w:rsidRDefault="00902B01" w:rsidP="00A1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55.393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</w:tcPr>
          <w:p w14:paraId="5A00597E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59.224</w:t>
            </w:r>
          </w:p>
        </w:tc>
      </w:tr>
      <w:tr w:rsidR="00902B01" w14:paraId="0710E750" w14:textId="77777777" w:rsidTr="00726425">
        <w:trPr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7F95FB20" w14:textId="77777777" w:rsidR="00902B01" w:rsidRPr="0083684B" w:rsidRDefault="00902B01" w:rsidP="00A154BE">
            <w:pPr>
              <w:jc w:val="both"/>
              <w:rPr>
                <w:rFonts w:ascii="Times New Roman" w:hAnsi="Times New Roman" w:cs="Times New Roman"/>
                <w:b w:val="0"/>
                <w:sz w:val="19"/>
                <w:szCs w:val="19"/>
              </w:rPr>
            </w:pP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</w:rPr>
              <w:t>C</w:t>
            </w: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  <w:vertAlign w:val="subscript"/>
              </w:rPr>
              <w:t>β</w:t>
            </w: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</w:rPr>
              <w:t xml:space="preserve"> (self)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8" w:type="dxa"/>
            <w:shd w:val="clear" w:color="auto" w:fill="76923C" w:themeFill="accent3" w:themeFillShade="BF"/>
          </w:tcPr>
          <w:p w14:paraId="37CFEFAA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64B892" wp14:editId="21098FE2">
                      <wp:simplePos x="0" y="0"/>
                      <wp:positionH relativeFrom="column">
                        <wp:posOffset>294846</wp:posOffset>
                      </wp:positionH>
                      <wp:positionV relativeFrom="paragraph">
                        <wp:posOffset>-635</wp:posOffset>
                      </wp:positionV>
                      <wp:extent cx="734060" cy="300990"/>
                      <wp:effectExtent l="38100" t="38100" r="66040" b="609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4060" cy="3009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alpha val="40000"/>
                                  </a:schemeClr>
                                </a:solidFill>
                                <a:headEnd type="diamond"/>
                                <a:tailEnd type="diamon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23.2pt;margin-top:0;width:57.8pt;height:23.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" strokecolor="white [3212]" strokeweight="2pt">
                      <v:stroke startarrow="diamond" endarrow="diamond" opacity="26214f"/>
                    </v:shape>
                  </w:pict>
                </mc:Fallback>
              </mc:AlternateContent>
            </w: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38.056</w:t>
            </w:r>
          </w:p>
        </w:tc>
        <w:tc>
          <w:tcPr>
            <w:tcW w:w="1102" w:type="dxa"/>
            <w:shd w:val="clear" w:color="auto" w:fill="948A54" w:themeFill="background2" w:themeFillShade="80"/>
          </w:tcPr>
          <w:p w14:paraId="3F2A1C1B" w14:textId="77777777" w:rsidR="00902B01" w:rsidRPr="00D16B8B" w:rsidRDefault="00902B01" w:rsidP="00A1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E19896" wp14:editId="17A770E9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-635</wp:posOffset>
                      </wp:positionV>
                      <wp:extent cx="734060" cy="300990"/>
                      <wp:effectExtent l="38100" t="38100" r="66040" b="609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4060" cy="3009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alpha val="40000"/>
                                  </a:schemeClr>
                                </a:solidFill>
                                <a:headEnd type="diamond"/>
                                <a:tailEnd type="diamon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4.8pt;margin-top:0;width:57.8pt;height:23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" strokecolor="white [3212]" strokeweight="2pt">
                      <v:stroke startarrow="diamond" endarrow="diamond" opacity="26214f"/>
                    </v:shape>
                  </w:pict>
                </mc:Fallback>
              </mc:AlternateContent>
            </w: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17.975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</w:tcPr>
          <w:p w14:paraId="4D851F5C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29.006</w:t>
            </w:r>
          </w:p>
        </w:tc>
      </w:tr>
      <w:tr w:rsidR="00902B01" w14:paraId="4B41BD77" w14:textId="77777777" w:rsidTr="00726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2E86A834" w14:textId="77777777" w:rsidR="00902B01" w:rsidRPr="0083684B" w:rsidRDefault="00902B01" w:rsidP="00A154BE">
            <w:pPr>
              <w:jc w:val="both"/>
              <w:rPr>
                <w:rFonts w:ascii="Times New Roman" w:hAnsi="Times New Roman" w:cs="Times New Roman"/>
                <w:b w:val="0"/>
                <w:sz w:val="19"/>
                <w:szCs w:val="19"/>
              </w:rPr>
            </w:pP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</w:rPr>
              <w:t>C</w:t>
            </w: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  <w:vertAlign w:val="subscript"/>
              </w:rPr>
              <w:t>α</w:t>
            </w: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</w:rPr>
              <w:t xml:space="preserve"> (preceding)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8" w:type="dxa"/>
          </w:tcPr>
          <w:p w14:paraId="7EEF98F2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58.701</w:t>
            </w:r>
          </w:p>
        </w:tc>
        <w:tc>
          <w:tcPr>
            <w:tcW w:w="1102" w:type="dxa"/>
            <w:shd w:val="clear" w:color="auto" w:fill="76923C" w:themeFill="accent3" w:themeFillShade="BF"/>
          </w:tcPr>
          <w:p w14:paraId="48CB75BF" w14:textId="77777777" w:rsidR="00902B01" w:rsidRPr="00D16B8B" w:rsidRDefault="00902B01" w:rsidP="00A1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66.743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shd w:val="clear" w:color="auto" w:fill="948A54" w:themeFill="background2" w:themeFillShade="80"/>
          </w:tcPr>
          <w:p w14:paraId="407107B7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55.335</w:t>
            </w:r>
          </w:p>
        </w:tc>
      </w:tr>
      <w:tr w:rsidR="00902B01" w14:paraId="04E3B3B7" w14:textId="77777777" w:rsidTr="00726425">
        <w:trPr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340E4ABC" w14:textId="77777777" w:rsidR="00902B01" w:rsidRPr="0083684B" w:rsidRDefault="00902B01" w:rsidP="00A154BE">
            <w:pPr>
              <w:jc w:val="both"/>
              <w:rPr>
                <w:rFonts w:ascii="Times New Roman" w:hAnsi="Times New Roman" w:cs="Times New Roman"/>
                <w:b w:val="0"/>
                <w:sz w:val="19"/>
                <w:szCs w:val="19"/>
              </w:rPr>
            </w:pP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</w:rPr>
              <w:t>C</w:t>
            </w: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  <w:vertAlign w:val="subscript"/>
              </w:rPr>
              <w:t>β</w:t>
            </w:r>
            <w:r w:rsidRPr="0083684B">
              <w:rPr>
                <w:rFonts w:ascii="Times New Roman" w:hAnsi="Times New Roman" w:cs="Times New Roman"/>
                <w:b w:val="0"/>
                <w:sz w:val="19"/>
                <w:szCs w:val="19"/>
              </w:rPr>
              <w:t xml:space="preserve"> (preceding)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8" w:type="dxa"/>
          </w:tcPr>
          <w:p w14:paraId="2355D33C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29.070</w:t>
            </w:r>
          </w:p>
        </w:tc>
        <w:tc>
          <w:tcPr>
            <w:tcW w:w="1102" w:type="dxa"/>
            <w:shd w:val="clear" w:color="auto" w:fill="76923C" w:themeFill="accent3" w:themeFillShade="BF"/>
          </w:tcPr>
          <w:p w14:paraId="2E955C78" w14:textId="77777777" w:rsidR="00902B01" w:rsidRPr="00D16B8B" w:rsidRDefault="00902B01" w:rsidP="00A1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38.067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shd w:val="clear" w:color="auto" w:fill="948A54" w:themeFill="background2" w:themeFillShade="80"/>
          </w:tcPr>
          <w:p w14:paraId="33093FDC" w14:textId="77777777" w:rsidR="00902B01" w:rsidRPr="00D16B8B" w:rsidRDefault="00902B01" w:rsidP="00A154B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D16B8B">
              <w:rPr>
                <w:rFonts w:ascii="Times New Roman" w:hAnsi="Times New Roman" w:cs="Times New Roman"/>
                <w:sz w:val="19"/>
                <w:szCs w:val="19"/>
              </w:rPr>
              <w:t>17.927</w:t>
            </w:r>
          </w:p>
        </w:tc>
      </w:tr>
    </w:tbl>
    <w:p w14:paraId="2E723053" w14:textId="77777777" w:rsidR="00902B01" w:rsidRPr="00750587" w:rsidRDefault="00902B01" w:rsidP="00A154B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F2E4547" w14:textId="1DDDEA13" w:rsidR="00D235C7" w:rsidRDefault="00902B01" w:rsidP="00936478">
      <w:pPr>
        <w:pStyle w:val="NoSpacing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</w:t>
      </w:r>
      <w:r w:rsidRPr="00D0104D"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hAnsi="Times New Roman" w:cs="Times New Roman"/>
          <w:szCs w:val="21"/>
        </w:rPr>
        <w:t>Sequentially matched backbone carbon signals from HNCACB chemical shifts</w:t>
      </w:r>
    </w:p>
    <w:p w14:paraId="6569A8C0" w14:textId="77777777" w:rsidR="00936478" w:rsidRPr="00936478" w:rsidRDefault="00936478" w:rsidP="00936478">
      <w:pPr>
        <w:pStyle w:val="NoSpacing"/>
        <w:jc w:val="both"/>
        <w:rPr>
          <w:rFonts w:ascii="Times New Roman" w:hAnsi="Times New Roman" w:cs="Times New Roman"/>
          <w:szCs w:val="21"/>
        </w:rPr>
      </w:pPr>
    </w:p>
    <w:p w14:paraId="54405C3A" w14:textId="71BF8827" w:rsidR="009611E2" w:rsidRDefault="009611E2" w:rsidP="009611E2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Using the fact that certain residues have characteristic </w:t>
      </w:r>
      <w:r w:rsidRPr="002B688A">
        <w:rPr>
          <w:rFonts w:ascii="Times New Roman" w:hAnsi="Times New Roman" w:cs="Times New Roman"/>
        </w:rPr>
        <w:t>C</w:t>
      </w:r>
      <w:r w:rsidRPr="002B688A">
        <w:rPr>
          <w:rFonts w:ascii="Times New Roman" w:hAnsi="Times New Roman" w:cs="Times New Roman"/>
          <w:color w:val="000000"/>
          <w:vertAlign w:val="subscript"/>
        </w:rPr>
        <w:t xml:space="preserve">α </w:t>
      </w:r>
      <w:r w:rsidRPr="002B688A">
        <w:rPr>
          <w:rFonts w:ascii="Times New Roman" w:hAnsi="Times New Roman" w:cs="Times New Roman"/>
          <w:color w:val="000000"/>
        </w:rPr>
        <w:t>and C</w:t>
      </w:r>
      <w:r w:rsidRPr="002B688A">
        <w:rPr>
          <w:rFonts w:ascii="Times New Roman" w:hAnsi="Times New Roman" w:cs="Times New Roman"/>
          <w:color w:val="000000"/>
          <w:vertAlign w:val="subscript"/>
        </w:rPr>
        <w:t>β</w:t>
      </w:r>
      <w:r>
        <w:rPr>
          <w:rFonts w:ascii="Times New Roman" w:hAnsi="Times New Roman" w:cs="Times New Roman"/>
          <w:color w:val="00000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</w:rPr>
        <w:t>chemical shift ranges, protein chains can be matched to individual residues. This allows each measured chemical shift value to be assigned to location in a protein. The resulting information provides insight into the structural information of a biomolecule.</w:t>
      </w:r>
    </w:p>
    <w:p w14:paraId="5BD72C83" w14:textId="77777777" w:rsidR="009611E2" w:rsidRDefault="009611E2" w:rsidP="009611E2">
      <w:pPr>
        <w:pStyle w:val="NoSpacing"/>
        <w:jc w:val="both"/>
        <w:rPr>
          <w:rFonts w:ascii="Times New Roman" w:hAnsi="Times New Roman" w:cs="Times New Roman"/>
        </w:rPr>
      </w:pPr>
    </w:p>
    <w:p w14:paraId="09C2ACF2" w14:textId="77F86192" w:rsidR="00E52CB4" w:rsidRPr="002B688A" w:rsidRDefault="00E52CB4" w:rsidP="00A154B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sequential assignment of backbone NMR data is usually done manually. It is a very time consuming </w:t>
      </w:r>
      <w:r>
        <w:rPr>
          <w:rFonts w:ascii="Times New Roman" w:hAnsi="Times New Roman" w:cs="Times New Roman"/>
        </w:rPr>
        <w:lastRenderedPageBreak/>
        <w:t>task, taking anywhere from a</w:t>
      </w:r>
      <w:r w:rsidR="00DF55D1">
        <w:rPr>
          <w:rFonts w:ascii="Times New Roman" w:hAnsi="Times New Roman" w:cs="Times New Roman"/>
        </w:rPr>
        <w:t xml:space="preserve"> few</w:t>
      </w:r>
      <w:r>
        <w:rPr>
          <w:rFonts w:ascii="Times New Roman" w:hAnsi="Times New Roman" w:cs="Times New Roman"/>
        </w:rPr>
        <w:t xml:space="preserve"> </w:t>
      </w:r>
      <w:r w:rsidR="009611E2">
        <w:rPr>
          <w:rFonts w:ascii="Times New Roman" w:hAnsi="Times New Roman" w:cs="Times New Roman"/>
        </w:rPr>
        <w:t>week</w:t>
      </w:r>
      <w:r w:rsidR="00DF55D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months. It also is prone to </w:t>
      </w:r>
      <w:r w:rsidRPr="006B16DA">
        <w:rPr>
          <w:rFonts w:ascii="Times New Roman" w:hAnsi="Times New Roman" w:cs="Times New Roman"/>
        </w:rPr>
        <w:t xml:space="preserve">human error </w:t>
      </w:r>
      <w:r w:rsidR="006B16DA" w:rsidRPr="006B16DA">
        <w:rPr>
          <w:rFonts w:ascii="Times New Roman" w:hAnsi="Times New Roman" w:cs="Times New Roman"/>
        </w:rPr>
        <w:t>[1</w:t>
      </w:r>
      <w:r w:rsidRPr="006B16DA">
        <w:rPr>
          <w:rFonts w:ascii="Times New Roman" w:hAnsi="Times New Roman" w:cs="Times New Roman"/>
        </w:rPr>
        <w:t>].</w:t>
      </w:r>
      <w:r w:rsidR="00DF55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90020">
        <w:rPr>
          <w:rFonts w:ascii="Times New Roman" w:hAnsi="Times New Roman" w:cs="Times New Roman"/>
        </w:rPr>
        <w:t>Automation of this process will allow structural biologist</w:t>
      </w:r>
      <w:ins w:id="11" w:author="Lauren Kassien" w:date="2015-01-19T18:50:00Z">
        <w:r w:rsidR="00D659E8">
          <w:rPr>
            <w:rFonts w:ascii="Times New Roman" w:hAnsi="Times New Roman" w:cs="Times New Roman"/>
          </w:rPr>
          <w:t>s</w:t>
        </w:r>
      </w:ins>
      <w:r w:rsidR="00390020">
        <w:rPr>
          <w:rFonts w:ascii="Times New Roman" w:hAnsi="Times New Roman" w:cs="Times New Roman"/>
        </w:rPr>
        <w:t xml:space="preserve"> </w:t>
      </w:r>
      <w:r w:rsidR="005072CA">
        <w:rPr>
          <w:rFonts w:ascii="Times New Roman" w:hAnsi="Times New Roman" w:cs="Times New Roman"/>
        </w:rPr>
        <w:t>to continue making advances in their research while simultaneously reducing human error in the assignment process.</w:t>
      </w:r>
    </w:p>
    <w:p w14:paraId="7D247228" w14:textId="3CC40782" w:rsidR="00D235C7" w:rsidRPr="002B688A" w:rsidRDefault="00D235C7" w:rsidP="00A154BE">
      <w:pPr>
        <w:spacing w:line="240" w:lineRule="auto"/>
        <w:jc w:val="both"/>
        <w:rPr>
          <w:rFonts w:ascii="Times New Roman" w:hAnsi="Times New Roman" w:cs="Times New Roman"/>
        </w:rPr>
      </w:pPr>
      <w:r w:rsidRPr="002B688A">
        <w:rPr>
          <w:rFonts w:ascii="Times New Roman" w:hAnsi="Times New Roman" w:cs="Times New Roman"/>
        </w:rPr>
        <w:t xml:space="preserve">Attempts at creating an algorithm to automate assignment of </w:t>
      </w:r>
      <w:r w:rsidR="00F70CE8">
        <w:rPr>
          <w:rFonts w:ascii="Times New Roman" w:hAnsi="Times New Roman" w:cs="Times New Roman"/>
        </w:rPr>
        <w:t xml:space="preserve">backbone </w:t>
      </w:r>
      <w:r w:rsidRPr="002B688A">
        <w:rPr>
          <w:rFonts w:ascii="Times New Roman" w:hAnsi="Times New Roman" w:cs="Times New Roman"/>
        </w:rPr>
        <w:t>NMR datasets</w:t>
      </w:r>
      <w:r w:rsidR="0055449C">
        <w:rPr>
          <w:rFonts w:ascii="Times New Roman" w:hAnsi="Times New Roman" w:cs="Times New Roman"/>
        </w:rPr>
        <w:t xml:space="preserve"> have been made</w:t>
      </w:r>
      <w:r w:rsidRPr="002B688A">
        <w:rPr>
          <w:rFonts w:ascii="Times New Roman" w:hAnsi="Times New Roman" w:cs="Times New Roman"/>
        </w:rPr>
        <w:t>, but there is room</w:t>
      </w:r>
      <w:r w:rsidR="003D47CA">
        <w:rPr>
          <w:rFonts w:ascii="Times New Roman" w:hAnsi="Times New Roman" w:cs="Times New Roman"/>
        </w:rPr>
        <w:t xml:space="preserve"> for </w:t>
      </w:r>
      <w:r w:rsidR="0036572E">
        <w:rPr>
          <w:rFonts w:ascii="Times New Roman" w:hAnsi="Times New Roman" w:cs="Times New Roman"/>
        </w:rPr>
        <w:t xml:space="preserve">major </w:t>
      </w:r>
      <w:r w:rsidR="003D47CA">
        <w:rPr>
          <w:rFonts w:ascii="Times New Roman" w:hAnsi="Times New Roman" w:cs="Times New Roman"/>
        </w:rPr>
        <w:t>improvement</w:t>
      </w:r>
      <w:r w:rsidR="0036572E">
        <w:rPr>
          <w:rFonts w:ascii="Times New Roman" w:hAnsi="Times New Roman" w:cs="Times New Roman"/>
        </w:rPr>
        <w:t>s</w:t>
      </w:r>
      <w:r w:rsidR="005072CA">
        <w:rPr>
          <w:rFonts w:ascii="Times New Roman" w:hAnsi="Times New Roman" w:cs="Times New Roman"/>
        </w:rPr>
        <w:t xml:space="preserve"> </w:t>
      </w:r>
      <w:r w:rsidR="003D47CA">
        <w:rPr>
          <w:rFonts w:ascii="Times New Roman" w:hAnsi="Times New Roman" w:cs="Times New Roman"/>
        </w:rPr>
        <w:t>in this field. I am involved in ongoing research</w:t>
      </w:r>
      <w:r w:rsidRPr="002B688A">
        <w:rPr>
          <w:rFonts w:ascii="Times New Roman" w:hAnsi="Times New Roman" w:cs="Times New Roman"/>
        </w:rPr>
        <w:t xml:space="preserve"> w</w:t>
      </w:r>
      <w:r w:rsidR="00024D2F">
        <w:rPr>
          <w:rFonts w:ascii="Times New Roman" w:hAnsi="Times New Roman" w:cs="Times New Roman"/>
        </w:rPr>
        <w:t xml:space="preserve">ith a team of computer </w:t>
      </w:r>
      <w:r w:rsidR="00FC5C11">
        <w:rPr>
          <w:rFonts w:ascii="Times New Roman" w:hAnsi="Times New Roman" w:cs="Times New Roman"/>
        </w:rPr>
        <w:t xml:space="preserve">scientists </w:t>
      </w:r>
      <w:r w:rsidR="0096413C">
        <w:rPr>
          <w:rFonts w:ascii="Times New Roman" w:hAnsi="Times New Roman" w:cs="Times New Roman"/>
        </w:rPr>
        <w:t>that are working on</w:t>
      </w:r>
      <w:r w:rsidRPr="002B688A">
        <w:rPr>
          <w:rFonts w:ascii="Times New Roman" w:hAnsi="Times New Roman" w:cs="Times New Roman"/>
        </w:rPr>
        <w:t xml:space="preserve"> developing an effective, efficient, and scalable algorithm capable of rapidly assigning non-trivial backbone NMR data sets with high accuracy using techniques developed in artificial intelligence</w:t>
      </w:r>
      <w:r w:rsidR="0036572E">
        <w:rPr>
          <w:rFonts w:ascii="Times New Roman" w:hAnsi="Times New Roman" w:cs="Times New Roman"/>
        </w:rPr>
        <w:t>,</w:t>
      </w:r>
      <w:r w:rsidRPr="002B688A">
        <w:rPr>
          <w:rFonts w:ascii="Times New Roman" w:hAnsi="Times New Roman" w:cs="Times New Roman"/>
        </w:rPr>
        <w:t xml:space="preserve"> </w:t>
      </w:r>
      <w:r w:rsidR="009D5E4F">
        <w:rPr>
          <w:rFonts w:ascii="Times New Roman" w:hAnsi="Times New Roman" w:cs="Times New Roman"/>
        </w:rPr>
        <w:t>machine learning</w:t>
      </w:r>
      <w:r w:rsidR="0036572E">
        <w:rPr>
          <w:rFonts w:ascii="Times New Roman" w:hAnsi="Times New Roman" w:cs="Times New Roman"/>
        </w:rPr>
        <w:t xml:space="preserve"> and statistics</w:t>
      </w:r>
      <w:r w:rsidRPr="002B688A">
        <w:rPr>
          <w:rFonts w:ascii="Times New Roman" w:hAnsi="Times New Roman" w:cs="Times New Roman"/>
        </w:rPr>
        <w:t xml:space="preserve">. </w:t>
      </w:r>
    </w:p>
    <w:p w14:paraId="410682A6" w14:textId="3BCCD58B" w:rsidR="005C3E4B" w:rsidRDefault="005C3E4B" w:rsidP="00A154B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algorithm is a search-based algorithm. It consists of two major parts</w:t>
      </w:r>
      <w:ins w:id="12" w:author="Lauren Kassien" w:date="2015-01-19T18:50:00Z">
        <w:r w:rsidR="00D659E8">
          <w:rPr>
            <w:rFonts w:ascii="Times New Roman" w:hAnsi="Times New Roman" w:cs="Times New Roman"/>
          </w:rPr>
          <w:t>:</w:t>
        </w:r>
      </w:ins>
      <w:r>
        <w:rPr>
          <w:rFonts w:ascii="Times New Roman" w:hAnsi="Times New Roman" w:cs="Times New Roman"/>
        </w:rPr>
        <w:t xml:space="preserve"> pre-processing and assignment. The pre-processing step receives the data and preforms filtering in order to prepare it to be assigned. The assignment then uses a uniform cost</w:t>
      </w:r>
      <w:ins w:id="13" w:author="Lauren Kassien" w:date="2015-01-19T18:50:00Z">
        <w:r w:rsidR="00D659E8">
          <w:rPr>
            <w:rFonts w:ascii="Times New Roman" w:hAnsi="Times New Roman" w:cs="Times New Roman"/>
          </w:rPr>
          <w:t>-</w:t>
        </w:r>
      </w:ins>
      <w:r>
        <w:rPr>
          <w:rFonts w:ascii="Times New Roman" w:hAnsi="Times New Roman" w:cs="Times New Roman"/>
        </w:rPr>
        <w:t xml:space="preserve">based search to find the optimal order </w:t>
      </w:r>
      <w:r w:rsidR="007C489D">
        <w:rPr>
          <w:rFonts w:ascii="Times New Roman" w:hAnsi="Times New Roman" w:cs="Times New Roman"/>
        </w:rPr>
        <w:t xml:space="preserve">of the NMR dataset. </w:t>
      </w:r>
    </w:p>
    <w:p w14:paraId="7D1FEF4D" w14:textId="074D634B" w:rsidR="007C489D" w:rsidRDefault="007C489D" w:rsidP="00A154BE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Pre-processing receives a</w:t>
      </w:r>
      <w:ins w:id="14" w:author="Lauren Kassien" w:date="2015-01-19T18:51:00Z">
        <w:r w:rsidR="00D659E8">
          <w:rPr>
            <w:rFonts w:ascii="Times New Roman" w:hAnsi="Times New Roman" w:cs="Times New Roman"/>
          </w:rPr>
          <w:t>n</w:t>
        </w:r>
      </w:ins>
      <w:r>
        <w:rPr>
          <w:rFonts w:ascii="Times New Roman" w:hAnsi="Times New Roman" w:cs="Times New Roman"/>
        </w:rPr>
        <w:t xml:space="preserve"> NMR dataset and a protein sequence to assign the data set </w:t>
      </w:r>
      <w:commentRangeStart w:id="15"/>
      <w:r>
        <w:rPr>
          <w:rFonts w:ascii="Times New Roman" w:hAnsi="Times New Roman" w:cs="Times New Roman"/>
        </w:rPr>
        <w:t>to</w:t>
      </w:r>
      <w:commentRangeEnd w:id="15"/>
      <w:r w:rsidR="00D659E8">
        <w:rPr>
          <w:rStyle w:val="CommentReference"/>
        </w:rPr>
        <w:commentReference w:id="15"/>
      </w:r>
      <w:r>
        <w:rPr>
          <w:rFonts w:ascii="Times New Roman" w:hAnsi="Times New Roman" w:cs="Times New Roman"/>
        </w:rPr>
        <w:t xml:space="preserve">. The protein sequence is converted to expected </w:t>
      </w:r>
      <w:r w:rsidRPr="002B688A">
        <w:rPr>
          <w:rFonts w:ascii="Times New Roman" w:hAnsi="Times New Roman" w:cs="Times New Roman"/>
        </w:rPr>
        <w:t>C</w:t>
      </w:r>
      <w:r w:rsidRPr="002B688A">
        <w:rPr>
          <w:rFonts w:ascii="Times New Roman" w:hAnsi="Times New Roman" w:cs="Times New Roman"/>
          <w:color w:val="000000"/>
          <w:vertAlign w:val="subscript"/>
        </w:rPr>
        <w:t xml:space="preserve">α </w:t>
      </w:r>
      <w:r w:rsidRPr="002B688A">
        <w:rPr>
          <w:rFonts w:ascii="Times New Roman" w:hAnsi="Times New Roman" w:cs="Times New Roman"/>
          <w:color w:val="000000"/>
        </w:rPr>
        <w:t>and C</w:t>
      </w:r>
      <w:r w:rsidRPr="002B688A">
        <w:rPr>
          <w:rFonts w:ascii="Times New Roman" w:hAnsi="Times New Roman" w:cs="Times New Roman"/>
          <w:color w:val="000000"/>
          <w:vertAlign w:val="subscript"/>
        </w:rPr>
        <w:t>β</w:t>
      </w:r>
      <w:r>
        <w:rPr>
          <w:rFonts w:ascii="Times New Roman" w:hAnsi="Times New Roman" w:cs="Times New Roman"/>
          <w:color w:val="00000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</w:rPr>
        <w:t>values, which will be used for reference later. Nex</w:t>
      </w:r>
      <w:r w:rsidR="00FF165B">
        <w:rPr>
          <w:rFonts w:ascii="Times New Roman" w:hAnsi="Times New Roman" w:cs="Times New Roman"/>
          <w:color w:val="000000"/>
        </w:rPr>
        <w:t>t</w:t>
      </w:r>
      <w:ins w:id="16" w:author="Lauren Kassien" w:date="2015-01-19T18:52:00Z">
        <w:r w:rsidR="00D659E8">
          <w:rPr>
            <w:rFonts w:ascii="Times New Roman" w:hAnsi="Times New Roman" w:cs="Times New Roman"/>
            <w:color w:val="000000"/>
          </w:rPr>
          <w:t>,</w:t>
        </w:r>
      </w:ins>
      <w:r w:rsidR="00FF165B">
        <w:rPr>
          <w:rFonts w:ascii="Times New Roman" w:hAnsi="Times New Roman" w:cs="Times New Roman"/>
          <w:color w:val="000000"/>
        </w:rPr>
        <w:t xml:space="preserve"> the NMR dataset is processed. </w:t>
      </w:r>
      <w:commentRangeStart w:id="17"/>
      <w:r w:rsidR="00FF165B">
        <w:rPr>
          <w:rFonts w:ascii="Times New Roman" w:hAnsi="Times New Roman" w:cs="Times New Roman"/>
          <w:color w:val="000000"/>
        </w:rPr>
        <w:t xml:space="preserve">Each amino acid it the </w:t>
      </w:r>
      <w:r w:rsidR="00FF165B">
        <w:rPr>
          <w:rFonts w:ascii="Times New Roman" w:hAnsi="Times New Roman" w:cs="Times New Roman"/>
        </w:rPr>
        <w:t>protein sequence will have a corresponding set of four values (</w:t>
      </w:r>
      <w:r w:rsidR="00FF165B" w:rsidRPr="002B688A">
        <w:rPr>
          <w:rFonts w:ascii="Times New Roman" w:hAnsi="Times New Roman" w:cs="Times New Roman"/>
        </w:rPr>
        <w:t>C</w:t>
      </w:r>
      <w:r w:rsidR="00FF165B" w:rsidRPr="002B688A">
        <w:rPr>
          <w:rFonts w:ascii="Times New Roman" w:hAnsi="Times New Roman" w:cs="Times New Roman"/>
          <w:color w:val="000000"/>
          <w:vertAlign w:val="subscript"/>
        </w:rPr>
        <w:t xml:space="preserve">α </w:t>
      </w:r>
      <w:r w:rsidR="00FF165B" w:rsidRPr="002B688A">
        <w:rPr>
          <w:rFonts w:ascii="Times New Roman" w:hAnsi="Times New Roman" w:cs="Times New Roman"/>
          <w:color w:val="000000"/>
        </w:rPr>
        <w:t>and C</w:t>
      </w:r>
      <w:r w:rsidR="00FF165B" w:rsidRPr="002B688A">
        <w:rPr>
          <w:rFonts w:ascii="Times New Roman" w:hAnsi="Times New Roman" w:cs="Times New Roman"/>
          <w:color w:val="000000"/>
          <w:vertAlign w:val="subscript"/>
        </w:rPr>
        <w:t>β</w:t>
      </w:r>
      <w:r w:rsidR="00FF165B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FF165B">
        <w:rPr>
          <w:rFonts w:ascii="Times New Roman" w:hAnsi="Times New Roman" w:cs="Times New Roman"/>
          <w:color w:val="000000"/>
        </w:rPr>
        <w:t xml:space="preserve">for residue </w:t>
      </w:r>
      <w:proofErr w:type="spellStart"/>
      <w:r w:rsidR="00FF165B">
        <w:rPr>
          <w:rFonts w:ascii="Times New Roman" w:hAnsi="Times New Roman" w:cs="Times New Roman"/>
          <w:i/>
          <w:color w:val="000000"/>
        </w:rPr>
        <w:t>i</w:t>
      </w:r>
      <w:proofErr w:type="spellEnd"/>
      <w:r w:rsidR="00FF165B">
        <w:rPr>
          <w:rFonts w:ascii="Times New Roman" w:hAnsi="Times New Roman" w:cs="Times New Roman"/>
          <w:i/>
          <w:color w:val="000000"/>
        </w:rPr>
        <w:t xml:space="preserve"> </w:t>
      </w:r>
      <w:r w:rsidR="00FF165B">
        <w:rPr>
          <w:rFonts w:ascii="Times New Roman" w:hAnsi="Times New Roman" w:cs="Times New Roman"/>
          <w:color w:val="000000"/>
        </w:rPr>
        <w:t xml:space="preserve">and </w:t>
      </w:r>
      <w:r w:rsidR="00FF165B">
        <w:rPr>
          <w:rFonts w:ascii="Times New Roman" w:hAnsi="Times New Roman" w:cs="Times New Roman"/>
          <w:i/>
          <w:color w:val="000000"/>
        </w:rPr>
        <w:t>i-1</w:t>
      </w:r>
      <w:r w:rsidR="00FF165B">
        <w:rPr>
          <w:rFonts w:ascii="Times New Roman" w:hAnsi="Times New Roman" w:cs="Times New Roman"/>
          <w:color w:val="000000"/>
        </w:rPr>
        <w:t>).</w:t>
      </w:r>
      <w:commentRangeEnd w:id="17"/>
      <w:r w:rsidR="00D659E8">
        <w:rPr>
          <w:rStyle w:val="CommentReference"/>
        </w:rPr>
        <w:commentReference w:id="17"/>
      </w:r>
      <w:r w:rsidR="00FF165B">
        <w:rPr>
          <w:rFonts w:ascii="Times New Roman" w:hAnsi="Times New Roman" w:cs="Times New Roman"/>
          <w:color w:val="000000"/>
        </w:rPr>
        <w:t xml:space="preserve"> These values will be stored in a single object called a </w:t>
      </w:r>
      <w:r w:rsidR="00FF165B" w:rsidRPr="00D659E8">
        <w:rPr>
          <w:rFonts w:ascii="Times New Roman" w:hAnsi="Times New Roman" w:cs="Times New Roman"/>
          <w:color w:val="000000"/>
        </w:rPr>
        <w:t>tile</w:t>
      </w:r>
      <w:r w:rsidR="00FF165B">
        <w:rPr>
          <w:rFonts w:ascii="Times New Roman" w:hAnsi="Times New Roman" w:cs="Times New Roman"/>
          <w:color w:val="000000"/>
        </w:rPr>
        <w:t xml:space="preserve">. Once the NMR dataset has been organized into </w:t>
      </w:r>
      <w:commentRangeStart w:id="18"/>
      <w:r w:rsidR="00FF165B" w:rsidRPr="00D659E8">
        <w:rPr>
          <w:rFonts w:ascii="Times New Roman" w:hAnsi="Times New Roman" w:cs="Times New Roman"/>
          <w:color w:val="000000"/>
        </w:rPr>
        <w:t>tiles</w:t>
      </w:r>
      <w:commentRangeEnd w:id="18"/>
      <w:r w:rsidR="00D659E8">
        <w:rPr>
          <w:rStyle w:val="CommentReference"/>
        </w:rPr>
        <w:commentReference w:id="18"/>
      </w:r>
      <w:r w:rsidR="00FF165B">
        <w:rPr>
          <w:rFonts w:ascii="Times New Roman" w:hAnsi="Times New Roman" w:cs="Times New Roman"/>
          <w:color w:val="000000"/>
        </w:rPr>
        <w:t xml:space="preserve">, filtering can begin. </w:t>
      </w:r>
    </w:p>
    <w:p w14:paraId="4333D915" w14:textId="62FBC46D" w:rsidR="008B774A" w:rsidRDefault="00FF165B" w:rsidP="00A154B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Filtering is preformed on each </w:t>
      </w:r>
      <w:r w:rsidRPr="00D659E8">
        <w:rPr>
          <w:rFonts w:ascii="Times New Roman" w:hAnsi="Times New Roman" w:cs="Times New Roman"/>
          <w:color w:val="000000"/>
        </w:rPr>
        <w:t>tile</w:t>
      </w:r>
      <w:r>
        <w:rPr>
          <w:rFonts w:ascii="Times New Roman" w:hAnsi="Times New Roman" w:cs="Times New Roman"/>
          <w:color w:val="000000"/>
        </w:rPr>
        <w:t xml:space="preserve"> to eliminate the need to try unrealistic assignments. Our filtering system uses </w:t>
      </w:r>
      <w:r w:rsidR="009F0E42">
        <w:rPr>
          <w:rFonts w:ascii="Times New Roman" w:hAnsi="Times New Roman" w:cs="Times New Roman"/>
          <w:color w:val="000000"/>
        </w:rPr>
        <w:t xml:space="preserve">a logistic model tree </w:t>
      </w:r>
      <w:r w:rsidR="004D36B7">
        <w:rPr>
          <w:rFonts w:ascii="Times New Roman" w:hAnsi="Times New Roman" w:cs="Times New Roman"/>
          <w:color w:val="000000"/>
        </w:rPr>
        <w:t xml:space="preserve">(LMT) </w:t>
      </w:r>
      <w:r w:rsidR="009F0E42">
        <w:rPr>
          <w:rFonts w:ascii="Times New Roman" w:hAnsi="Times New Roman" w:cs="Times New Roman"/>
          <w:color w:val="000000"/>
        </w:rPr>
        <w:t>classification model to classify each</w:t>
      </w:r>
      <w:r w:rsidR="009F0E42" w:rsidRPr="005C5D13">
        <w:rPr>
          <w:rFonts w:ascii="Times New Roman" w:hAnsi="Times New Roman" w:cs="Times New Roman"/>
          <w:i/>
          <w:color w:val="000000"/>
        </w:rPr>
        <w:t xml:space="preserve"> </w:t>
      </w:r>
      <w:r w:rsidR="009F0E42" w:rsidRPr="00D659E8">
        <w:rPr>
          <w:rFonts w:ascii="Times New Roman" w:hAnsi="Times New Roman" w:cs="Times New Roman"/>
          <w:color w:val="000000"/>
        </w:rPr>
        <w:t>tile</w:t>
      </w:r>
      <w:r w:rsidR="009F0E42">
        <w:rPr>
          <w:rFonts w:ascii="Times New Roman" w:hAnsi="Times New Roman" w:cs="Times New Roman"/>
          <w:color w:val="000000"/>
        </w:rPr>
        <w:t xml:space="preserve">.  Our model has been trained on over 68,000 amino acids with their published </w:t>
      </w:r>
      <w:r w:rsidR="009F0E42" w:rsidRPr="002B688A">
        <w:rPr>
          <w:rFonts w:ascii="Times New Roman" w:hAnsi="Times New Roman" w:cs="Times New Roman"/>
        </w:rPr>
        <w:t>C</w:t>
      </w:r>
      <w:r w:rsidR="009F0E42" w:rsidRPr="002B688A">
        <w:rPr>
          <w:rFonts w:ascii="Times New Roman" w:hAnsi="Times New Roman" w:cs="Times New Roman"/>
          <w:color w:val="000000"/>
          <w:vertAlign w:val="subscript"/>
        </w:rPr>
        <w:t xml:space="preserve">α </w:t>
      </w:r>
      <w:r w:rsidR="009F0E42" w:rsidRPr="002B688A">
        <w:rPr>
          <w:rFonts w:ascii="Times New Roman" w:hAnsi="Times New Roman" w:cs="Times New Roman"/>
          <w:color w:val="000000"/>
        </w:rPr>
        <w:t>and C</w:t>
      </w:r>
      <w:r w:rsidR="009F0E42" w:rsidRPr="002B688A">
        <w:rPr>
          <w:rFonts w:ascii="Times New Roman" w:hAnsi="Times New Roman" w:cs="Times New Roman"/>
          <w:color w:val="000000"/>
          <w:vertAlign w:val="subscript"/>
        </w:rPr>
        <w:t>β</w:t>
      </w:r>
      <w:r w:rsidR="009F0E42">
        <w:rPr>
          <w:rFonts w:ascii="Times New Roman" w:hAnsi="Times New Roman" w:cs="Times New Roman"/>
          <w:color w:val="000000"/>
        </w:rPr>
        <w:t xml:space="preserve"> values.</w:t>
      </w:r>
      <w:r w:rsidR="004D36B7">
        <w:rPr>
          <w:rFonts w:ascii="Times New Roman" w:hAnsi="Times New Roman" w:cs="Times New Roman"/>
          <w:color w:val="000000"/>
        </w:rPr>
        <w:t xml:space="preserve"> The classification process provides a confidence rating from 0 to 1 that the provided </w:t>
      </w:r>
      <w:r w:rsidR="004D36B7" w:rsidRPr="002B688A">
        <w:rPr>
          <w:rFonts w:ascii="Times New Roman" w:hAnsi="Times New Roman" w:cs="Times New Roman"/>
        </w:rPr>
        <w:t>C</w:t>
      </w:r>
      <w:r w:rsidR="004D36B7" w:rsidRPr="002B688A">
        <w:rPr>
          <w:rFonts w:ascii="Times New Roman" w:hAnsi="Times New Roman" w:cs="Times New Roman"/>
          <w:color w:val="000000"/>
          <w:vertAlign w:val="subscript"/>
        </w:rPr>
        <w:t xml:space="preserve">α </w:t>
      </w:r>
      <w:r w:rsidR="004D36B7" w:rsidRPr="002B688A">
        <w:rPr>
          <w:rFonts w:ascii="Times New Roman" w:hAnsi="Times New Roman" w:cs="Times New Roman"/>
          <w:color w:val="000000"/>
        </w:rPr>
        <w:t>and C</w:t>
      </w:r>
      <w:r w:rsidR="004D36B7" w:rsidRPr="002B688A">
        <w:rPr>
          <w:rFonts w:ascii="Times New Roman" w:hAnsi="Times New Roman" w:cs="Times New Roman"/>
          <w:color w:val="000000"/>
          <w:vertAlign w:val="subscript"/>
        </w:rPr>
        <w:t>β</w:t>
      </w:r>
      <w:r w:rsidR="004D36B7">
        <w:rPr>
          <w:rFonts w:ascii="Times New Roman" w:hAnsi="Times New Roman" w:cs="Times New Roman"/>
          <w:color w:val="000000"/>
        </w:rPr>
        <w:t xml:space="preserve"> values correspond to</w:t>
      </w:r>
      <w:ins w:id="19" w:author="Lauren Kassien" w:date="2015-01-19T18:54:00Z">
        <w:r w:rsidR="00D659E8">
          <w:rPr>
            <w:rFonts w:ascii="Times New Roman" w:hAnsi="Times New Roman" w:cs="Times New Roman"/>
            <w:color w:val="000000"/>
          </w:rPr>
          <w:t xml:space="preserve"> on</w:t>
        </w:r>
      </w:ins>
      <w:r w:rsidR="004D36B7">
        <w:rPr>
          <w:rFonts w:ascii="Times New Roman" w:hAnsi="Times New Roman" w:cs="Times New Roman"/>
          <w:color w:val="000000"/>
        </w:rPr>
        <w:t xml:space="preserve"> each of the 20 amino acids. </w:t>
      </w:r>
      <w:r w:rsidR="00883352">
        <w:rPr>
          <w:rFonts w:ascii="Times New Roman" w:hAnsi="Times New Roman" w:cs="Times New Roman"/>
          <w:color w:val="000000"/>
        </w:rPr>
        <w:t xml:space="preserve">Any </w:t>
      </w:r>
      <w:r w:rsidR="0023418C" w:rsidRPr="00D659E8">
        <w:rPr>
          <w:rFonts w:ascii="Times New Roman" w:hAnsi="Times New Roman" w:cs="Times New Roman"/>
          <w:color w:val="000000"/>
        </w:rPr>
        <w:t>tile</w:t>
      </w:r>
      <w:r w:rsidR="0023418C">
        <w:rPr>
          <w:rFonts w:ascii="Times New Roman" w:hAnsi="Times New Roman" w:cs="Times New Roman"/>
          <w:color w:val="000000"/>
        </w:rPr>
        <w:t xml:space="preserve"> </w:t>
      </w:r>
      <w:r w:rsidR="009851EB">
        <w:rPr>
          <w:rFonts w:ascii="Times New Roman" w:hAnsi="Times New Roman" w:cs="Times New Roman"/>
          <w:color w:val="000000"/>
        </w:rPr>
        <w:t>that matches a</w:t>
      </w:r>
      <w:r w:rsidR="0023418C">
        <w:rPr>
          <w:rFonts w:ascii="Times New Roman" w:hAnsi="Times New Roman" w:cs="Times New Roman"/>
          <w:color w:val="000000"/>
        </w:rPr>
        <w:t>n</w:t>
      </w:r>
      <w:r w:rsidR="009851EB">
        <w:rPr>
          <w:rFonts w:ascii="Times New Roman" w:hAnsi="Times New Roman" w:cs="Times New Roman"/>
          <w:color w:val="000000"/>
        </w:rPr>
        <w:t xml:space="preserve"> </w:t>
      </w:r>
      <w:r w:rsidR="0023418C">
        <w:rPr>
          <w:rFonts w:ascii="Times New Roman" w:hAnsi="Times New Roman" w:cs="Times New Roman"/>
          <w:color w:val="000000"/>
        </w:rPr>
        <w:t xml:space="preserve">amino acid </w:t>
      </w:r>
      <w:r w:rsidR="00883352">
        <w:rPr>
          <w:rFonts w:ascii="Times New Roman" w:hAnsi="Times New Roman" w:cs="Times New Roman"/>
          <w:color w:val="000000"/>
        </w:rPr>
        <w:t xml:space="preserve">with a </w:t>
      </w:r>
      <w:r w:rsidR="009851EB">
        <w:rPr>
          <w:rFonts w:ascii="Times New Roman" w:hAnsi="Times New Roman" w:cs="Times New Roman"/>
          <w:color w:val="000000"/>
        </w:rPr>
        <w:t>0.40</w:t>
      </w:r>
      <w:r w:rsidR="00ED0F9D">
        <w:rPr>
          <w:rFonts w:ascii="Times New Roman" w:hAnsi="Times New Roman" w:cs="Times New Roman"/>
          <w:color w:val="000000"/>
        </w:rPr>
        <w:t xml:space="preserve"> percent</w:t>
      </w:r>
      <w:r w:rsidR="009851EB">
        <w:rPr>
          <w:rFonts w:ascii="Times New Roman" w:hAnsi="Times New Roman" w:cs="Times New Roman"/>
          <w:color w:val="000000"/>
        </w:rPr>
        <w:t xml:space="preserve"> confidence level or better is used in the assignment process. </w:t>
      </w:r>
    </w:p>
    <w:p w14:paraId="576042C3" w14:textId="3261C91F" w:rsidR="008B774A" w:rsidRDefault="008B774A" w:rsidP="00A154B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NMR dataset and protein sequence completes pre-processing in less than one second. The</w:t>
      </w:r>
      <w:r w:rsidR="001A0AB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assignment process begin</w:t>
      </w:r>
      <w:r w:rsidR="00742D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</w:p>
    <w:p w14:paraId="52B646F4" w14:textId="20E6C543" w:rsidR="00D235C7" w:rsidRDefault="008B774A" w:rsidP="00A154B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assignment step uses a uniform cost search as the base. </w:t>
      </w:r>
      <w:r w:rsidR="00ED0F9D">
        <w:rPr>
          <w:rFonts w:ascii="Times New Roman" w:hAnsi="Times New Roman" w:cs="Times New Roman"/>
        </w:rPr>
        <w:t xml:space="preserve">The search begins by comparing all of the </w:t>
      </w:r>
      <w:r w:rsidR="00ED0F9D" w:rsidRPr="00D659E8">
        <w:rPr>
          <w:rFonts w:ascii="Times New Roman" w:hAnsi="Times New Roman" w:cs="Times New Roman"/>
        </w:rPr>
        <w:t>tiles</w:t>
      </w:r>
      <w:r w:rsidR="00ED0F9D">
        <w:rPr>
          <w:rFonts w:ascii="Times New Roman" w:hAnsi="Times New Roman" w:cs="Times New Roman"/>
        </w:rPr>
        <w:t xml:space="preserve"> to the amino acid type of the first amino acid in the protein sequence. Any </w:t>
      </w:r>
      <w:r w:rsidR="00ED0F9D" w:rsidRPr="005C5D13">
        <w:rPr>
          <w:rFonts w:ascii="Times New Roman" w:hAnsi="Times New Roman" w:cs="Times New Roman"/>
          <w:i/>
        </w:rPr>
        <w:t>tiles</w:t>
      </w:r>
      <w:r w:rsidR="00ED0F9D">
        <w:rPr>
          <w:rFonts w:ascii="Times New Roman" w:hAnsi="Times New Roman" w:cs="Times New Roman"/>
        </w:rPr>
        <w:t xml:space="preserve"> that match the amino acid with a confidence rating of 0.40 percent </w:t>
      </w:r>
      <w:ins w:id="20" w:author="Lauren Kassien" w:date="2015-01-19T18:55:00Z">
        <w:r w:rsidR="00D659E8">
          <w:rPr>
            <w:rFonts w:ascii="Times New Roman" w:hAnsi="Times New Roman" w:cs="Times New Roman"/>
          </w:rPr>
          <w:t xml:space="preserve">is </w:t>
        </w:r>
      </w:ins>
      <w:r w:rsidR="00ED0F9D">
        <w:rPr>
          <w:rFonts w:ascii="Times New Roman" w:hAnsi="Times New Roman" w:cs="Times New Roman"/>
        </w:rPr>
        <w:t>placed in the first location in the assignment. Next</w:t>
      </w:r>
      <w:ins w:id="21" w:author="Lauren Kassien" w:date="2015-01-19T18:55:00Z">
        <w:r w:rsidR="00D659E8">
          <w:rPr>
            <w:rFonts w:ascii="Times New Roman" w:hAnsi="Times New Roman" w:cs="Times New Roman"/>
          </w:rPr>
          <w:t>,</w:t>
        </w:r>
      </w:ins>
      <w:r w:rsidR="00ED0F9D">
        <w:rPr>
          <w:rFonts w:ascii="Times New Roman" w:hAnsi="Times New Roman" w:cs="Times New Roman"/>
        </w:rPr>
        <w:t xml:space="preserve"> a cost of assignment is calculated. This is done by taking a difference between the </w:t>
      </w:r>
      <w:r w:rsidR="00ED0F9D" w:rsidRPr="00D659E8">
        <w:rPr>
          <w:rFonts w:ascii="Times New Roman" w:hAnsi="Times New Roman" w:cs="Times New Roman"/>
        </w:rPr>
        <w:t>tile’s</w:t>
      </w:r>
      <w:r w:rsidR="00ED0F9D">
        <w:rPr>
          <w:rFonts w:ascii="Times New Roman" w:hAnsi="Times New Roman" w:cs="Times New Roman"/>
        </w:rPr>
        <w:t xml:space="preserve"> </w:t>
      </w:r>
      <w:r w:rsidR="00ED0F9D">
        <w:rPr>
          <w:rFonts w:ascii="Times New Roman" w:hAnsi="Times New Roman" w:cs="Times New Roman"/>
          <w:color w:val="000000"/>
        </w:rPr>
        <w:t xml:space="preserve">residue </w:t>
      </w:r>
      <w:proofErr w:type="spellStart"/>
      <w:r w:rsidR="00ED0F9D">
        <w:rPr>
          <w:rFonts w:ascii="Times New Roman" w:hAnsi="Times New Roman" w:cs="Times New Roman"/>
          <w:i/>
          <w:color w:val="000000"/>
        </w:rPr>
        <w:t>i</w:t>
      </w:r>
      <w:proofErr w:type="spellEnd"/>
      <w:r w:rsidR="00ED0F9D">
        <w:rPr>
          <w:rFonts w:ascii="Times New Roman" w:hAnsi="Times New Roman" w:cs="Times New Roman"/>
        </w:rPr>
        <w:t xml:space="preserve"> values (</w:t>
      </w:r>
      <w:r w:rsidR="00ED0F9D" w:rsidRPr="002B688A">
        <w:rPr>
          <w:rFonts w:ascii="Times New Roman" w:hAnsi="Times New Roman" w:cs="Times New Roman"/>
        </w:rPr>
        <w:t>C</w:t>
      </w:r>
      <w:r w:rsidR="00ED0F9D" w:rsidRPr="002B688A">
        <w:rPr>
          <w:rFonts w:ascii="Times New Roman" w:hAnsi="Times New Roman" w:cs="Times New Roman"/>
          <w:color w:val="000000"/>
          <w:vertAlign w:val="subscript"/>
        </w:rPr>
        <w:t xml:space="preserve">α </w:t>
      </w:r>
      <w:r w:rsidR="00ED0F9D" w:rsidRPr="002B688A">
        <w:rPr>
          <w:rFonts w:ascii="Times New Roman" w:hAnsi="Times New Roman" w:cs="Times New Roman"/>
          <w:color w:val="000000"/>
        </w:rPr>
        <w:t>and C</w:t>
      </w:r>
      <w:r w:rsidR="00ED0F9D" w:rsidRPr="002B688A">
        <w:rPr>
          <w:rFonts w:ascii="Times New Roman" w:hAnsi="Times New Roman" w:cs="Times New Roman"/>
          <w:color w:val="000000"/>
          <w:vertAlign w:val="subscript"/>
        </w:rPr>
        <w:t>β</w:t>
      </w:r>
      <w:r w:rsidR="00ED0F9D">
        <w:rPr>
          <w:rFonts w:ascii="Times New Roman" w:hAnsi="Times New Roman" w:cs="Times New Roman"/>
          <w:color w:val="000000"/>
        </w:rPr>
        <w:t xml:space="preserve">) and the corresponding values in the protein sequence. </w:t>
      </w:r>
      <w:r w:rsidR="00ED0F9D">
        <w:rPr>
          <w:rFonts w:ascii="Times New Roman" w:hAnsi="Times New Roman" w:cs="Times New Roman"/>
        </w:rPr>
        <w:t xml:space="preserve">These errors are then added to the total cost of assignment. </w:t>
      </w:r>
    </w:p>
    <w:p w14:paraId="03C0C50E" w14:textId="40D3665C" w:rsidR="00E25660" w:rsidRDefault="00ED0F9D" w:rsidP="00A154B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algorithm looks through all of the possible assignments, finds the one with the lowest cost and removes it from the list. </w:t>
      </w:r>
      <w:r w:rsidR="00D93A3E">
        <w:rPr>
          <w:rFonts w:ascii="Times New Roman" w:hAnsi="Times New Roman" w:cs="Times New Roman"/>
        </w:rPr>
        <w:t>The algorithm</w:t>
      </w:r>
      <w:r>
        <w:rPr>
          <w:rFonts w:ascii="Times New Roman" w:hAnsi="Times New Roman" w:cs="Times New Roman"/>
        </w:rPr>
        <w:t xml:space="preserve"> then looks through all of the </w:t>
      </w:r>
      <w:r w:rsidRPr="00D659E8">
        <w:rPr>
          <w:rFonts w:ascii="Times New Roman" w:hAnsi="Times New Roman" w:cs="Times New Roman"/>
        </w:rPr>
        <w:t>tiles</w:t>
      </w:r>
      <w:r>
        <w:rPr>
          <w:rFonts w:ascii="Times New Roman" w:hAnsi="Times New Roman" w:cs="Times New Roman"/>
        </w:rPr>
        <w:t xml:space="preserve"> that have not been assigned and compares it to the next amino acid in the protein sequence. </w:t>
      </w:r>
      <w:r w:rsidR="00E25660">
        <w:rPr>
          <w:rFonts w:ascii="Times New Roman" w:hAnsi="Times New Roman" w:cs="Times New Roman"/>
        </w:rPr>
        <w:t xml:space="preserve">Any </w:t>
      </w:r>
      <w:r w:rsidR="00E25660" w:rsidRPr="00D659E8">
        <w:rPr>
          <w:rFonts w:ascii="Times New Roman" w:hAnsi="Times New Roman" w:cs="Times New Roman"/>
        </w:rPr>
        <w:t>tiles</w:t>
      </w:r>
      <w:r w:rsidR="00E25660">
        <w:rPr>
          <w:rFonts w:ascii="Times New Roman" w:hAnsi="Times New Roman" w:cs="Times New Roman"/>
        </w:rPr>
        <w:t xml:space="preserve"> that match the amino acid with a confidence rating of 0.40 percent is adde</w:t>
      </w:r>
      <w:r w:rsidR="009E77F6">
        <w:rPr>
          <w:rFonts w:ascii="Times New Roman" w:hAnsi="Times New Roman" w:cs="Times New Roman"/>
        </w:rPr>
        <w:t xml:space="preserve">d to the end of the assignment. A cost for adding the </w:t>
      </w:r>
      <w:r w:rsidR="009E77F6" w:rsidRPr="00D659E8">
        <w:rPr>
          <w:rFonts w:ascii="Times New Roman" w:hAnsi="Times New Roman" w:cs="Times New Roman"/>
        </w:rPr>
        <w:t>tile</w:t>
      </w:r>
      <w:r w:rsidR="009E77F6" w:rsidRPr="005C5D13">
        <w:rPr>
          <w:rFonts w:ascii="Times New Roman" w:hAnsi="Times New Roman" w:cs="Times New Roman"/>
          <w:i/>
        </w:rPr>
        <w:t xml:space="preserve"> </w:t>
      </w:r>
      <w:r w:rsidR="009E77F6">
        <w:rPr>
          <w:rFonts w:ascii="Times New Roman" w:hAnsi="Times New Roman" w:cs="Times New Roman"/>
        </w:rPr>
        <w:t xml:space="preserve">is calculated. It compares the </w:t>
      </w:r>
      <w:r w:rsidR="009E77F6" w:rsidRPr="00D659E8">
        <w:rPr>
          <w:rFonts w:ascii="Times New Roman" w:hAnsi="Times New Roman" w:cs="Times New Roman"/>
        </w:rPr>
        <w:t>tile</w:t>
      </w:r>
      <w:r w:rsidR="009E77F6">
        <w:rPr>
          <w:rFonts w:ascii="Times New Roman" w:hAnsi="Times New Roman" w:cs="Times New Roman"/>
        </w:rPr>
        <w:t xml:space="preserve"> to the protein sequence as before, and it compares the </w:t>
      </w:r>
      <w:r w:rsidR="009E77F6" w:rsidRPr="00D659E8">
        <w:rPr>
          <w:rFonts w:ascii="Times New Roman" w:hAnsi="Times New Roman" w:cs="Times New Roman"/>
        </w:rPr>
        <w:t>tile’s</w:t>
      </w:r>
      <w:r w:rsidR="009E77F6">
        <w:rPr>
          <w:rFonts w:ascii="Times New Roman" w:hAnsi="Times New Roman" w:cs="Times New Roman"/>
        </w:rPr>
        <w:t xml:space="preserve"> residue </w:t>
      </w:r>
      <w:r w:rsidR="009E77F6">
        <w:rPr>
          <w:rFonts w:ascii="Times New Roman" w:hAnsi="Times New Roman" w:cs="Times New Roman"/>
          <w:i/>
        </w:rPr>
        <w:t xml:space="preserve">i-1 </w:t>
      </w:r>
      <w:r w:rsidR="009E77F6">
        <w:rPr>
          <w:rFonts w:ascii="Times New Roman" w:hAnsi="Times New Roman" w:cs="Times New Roman"/>
        </w:rPr>
        <w:t xml:space="preserve">values to the residue </w:t>
      </w:r>
      <w:proofErr w:type="spellStart"/>
      <w:r w:rsidR="009E77F6">
        <w:rPr>
          <w:rFonts w:ascii="Times New Roman" w:hAnsi="Times New Roman" w:cs="Times New Roman"/>
          <w:i/>
        </w:rPr>
        <w:t>i</w:t>
      </w:r>
      <w:proofErr w:type="spellEnd"/>
      <w:r w:rsidR="009E77F6">
        <w:rPr>
          <w:rFonts w:ascii="Times New Roman" w:hAnsi="Times New Roman" w:cs="Times New Roman"/>
          <w:i/>
        </w:rPr>
        <w:t xml:space="preserve"> </w:t>
      </w:r>
      <w:r w:rsidR="009E77F6">
        <w:rPr>
          <w:rFonts w:ascii="Times New Roman" w:hAnsi="Times New Roman" w:cs="Times New Roman"/>
        </w:rPr>
        <w:t xml:space="preserve">values of the </w:t>
      </w:r>
      <w:r w:rsidR="009E77F6" w:rsidRPr="00D659E8">
        <w:rPr>
          <w:rFonts w:ascii="Times New Roman" w:hAnsi="Times New Roman" w:cs="Times New Roman"/>
        </w:rPr>
        <w:t>tile</w:t>
      </w:r>
      <w:r w:rsidR="009E77F6" w:rsidRPr="001A0AB5">
        <w:rPr>
          <w:rFonts w:ascii="Times New Roman" w:hAnsi="Times New Roman" w:cs="Times New Roman"/>
          <w:i/>
        </w:rPr>
        <w:t xml:space="preserve"> </w:t>
      </w:r>
      <w:r w:rsidR="009E77F6">
        <w:rPr>
          <w:rFonts w:ascii="Times New Roman" w:hAnsi="Times New Roman" w:cs="Times New Roman"/>
        </w:rPr>
        <w:t xml:space="preserve">place </w:t>
      </w:r>
      <w:r w:rsidR="00A27C27">
        <w:rPr>
          <w:rFonts w:ascii="Times New Roman" w:hAnsi="Times New Roman" w:cs="Times New Roman"/>
        </w:rPr>
        <w:t>before it</w:t>
      </w:r>
      <w:r w:rsidR="009E77F6">
        <w:rPr>
          <w:rFonts w:ascii="Times New Roman" w:hAnsi="Times New Roman" w:cs="Times New Roman"/>
        </w:rPr>
        <w:t xml:space="preserve"> in the assignment. The cost of placing the last </w:t>
      </w:r>
      <w:r w:rsidR="009E77F6" w:rsidRPr="00D659E8">
        <w:rPr>
          <w:rFonts w:ascii="Times New Roman" w:hAnsi="Times New Roman" w:cs="Times New Roman"/>
        </w:rPr>
        <w:t>tile</w:t>
      </w:r>
      <w:r w:rsidR="009E77F6" w:rsidRPr="001A0AB5">
        <w:rPr>
          <w:rFonts w:ascii="Times New Roman" w:hAnsi="Times New Roman" w:cs="Times New Roman"/>
          <w:i/>
        </w:rPr>
        <w:t xml:space="preserve"> </w:t>
      </w:r>
      <w:r w:rsidR="009E77F6">
        <w:rPr>
          <w:rFonts w:ascii="Times New Roman" w:hAnsi="Times New Roman" w:cs="Times New Roman"/>
        </w:rPr>
        <w:t xml:space="preserve">is added to the total cost. </w:t>
      </w:r>
      <w:r w:rsidR="00E25660">
        <w:rPr>
          <w:rFonts w:ascii="Times New Roman" w:hAnsi="Times New Roman" w:cs="Times New Roman"/>
        </w:rPr>
        <w:t>All of the new assignment</w:t>
      </w:r>
      <w:r w:rsidR="00DD3054">
        <w:rPr>
          <w:rFonts w:ascii="Times New Roman" w:hAnsi="Times New Roman" w:cs="Times New Roman"/>
        </w:rPr>
        <w:t>s are</w:t>
      </w:r>
      <w:r w:rsidR="00E25660">
        <w:rPr>
          <w:rFonts w:ascii="Times New Roman" w:hAnsi="Times New Roman" w:cs="Times New Roman"/>
        </w:rPr>
        <w:t xml:space="preserve"> added to the list of possible assignments, and the process of adding</w:t>
      </w:r>
      <w:r w:rsidR="00E25660" w:rsidRPr="001A0AB5">
        <w:rPr>
          <w:rFonts w:ascii="Times New Roman" w:hAnsi="Times New Roman" w:cs="Times New Roman"/>
          <w:i/>
        </w:rPr>
        <w:t xml:space="preserve"> </w:t>
      </w:r>
      <w:r w:rsidR="00E25660" w:rsidRPr="00D659E8">
        <w:rPr>
          <w:rFonts w:ascii="Times New Roman" w:hAnsi="Times New Roman" w:cs="Times New Roman"/>
        </w:rPr>
        <w:t>tiles</w:t>
      </w:r>
      <w:r w:rsidR="00E25660">
        <w:rPr>
          <w:rFonts w:ascii="Times New Roman" w:hAnsi="Times New Roman" w:cs="Times New Roman"/>
        </w:rPr>
        <w:t xml:space="preserve"> </w:t>
      </w:r>
      <w:r w:rsidR="009E77F6">
        <w:rPr>
          <w:rFonts w:ascii="Times New Roman" w:hAnsi="Times New Roman" w:cs="Times New Roman"/>
        </w:rPr>
        <w:t>repeats</w:t>
      </w:r>
      <w:r w:rsidR="00E25660">
        <w:rPr>
          <w:rFonts w:ascii="Times New Roman" w:hAnsi="Times New Roman" w:cs="Times New Roman"/>
        </w:rPr>
        <w:t xml:space="preserve">. </w:t>
      </w:r>
    </w:p>
    <w:p w14:paraId="21629CF0" w14:textId="231DB3ED" w:rsidR="00E25660" w:rsidRDefault="00E25660" w:rsidP="00A154B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all of the </w:t>
      </w:r>
      <w:r w:rsidRPr="00D659E8">
        <w:rPr>
          <w:rFonts w:ascii="Times New Roman" w:hAnsi="Times New Roman" w:cs="Times New Roman"/>
        </w:rPr>
        <w:t>tiles</w:t>
      </w:r>
      <w:r w:rsidRPr="001A0AB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have been placed in a particular assignment, it is considered a possible solution. The process of adding new </w:t>
      </w:r>
      <w:r w:rsidRPr="00D659E8">
        <w:rPr>
          <w:rFonts w:ascii="Times New Roman" w:hAnsi="Times New Roman" w:cs="Times New Roman"/>
        </w:rPr>
        <w:t>tiles</w:t>
      </w:r>
      <w:r>
        <w:rPr>
          <w:rFonts w:ascii="Times New Roman" w:hAnsi="Times New Roman" w:cs="Times New Roman"/>
        </w:rPr>
        <w:t xml:space="preserve"> continues until a possible solution </w:t>
      </w:r>
      <w:r w:rsidR="009E77F6">
        <w:rPr>
          <w:rFonts w:ascii="Times New Roman" w:hAnsi="Times New Roman" w:cs="Times New Roman"/>
        </w:rPr>
        <w:t xml:space="preserve">has the lowest cost. </w:t>
      </w:r>
      <w:r w:rsidR="00844393">
        <w:rPr>
          <w:rFonts w:ascii="Times New Roman" w:hAnsi="Times New Roman" w:cs="Times New Roman"/>
        </w:rPr>
        <w:t>At this point, the search is terminated and the optimal solution is recorded.</w:t>
      </w:r>
    </w:p>
    <w:p w14:paraId="321DE9FF" w14:textId="77771C9E" w:rsidR="00844393" w:rsidRDefault="00844393" w:rsidP="00A154B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algorithm has been able to assign protein sequences </w:t>
      </w:r>
      <w:ins w:id="22" w:author="Lauren Kassien" w:date="2015-01-19T18:57:00Z">
        <w:r w:rsidR="00C715B0">
          <w:rPr>
            <w:rFonts w:ascii="Times New Roman" w:hAnsi="Times New Roman" w:cs="Times New Roman"/>
          </w:rPr>
          <w:t>to more than</w:t>
        </w:r>
      </w:ins>
      <w:r>
        <w:rPr>
          <w:rFonts w:ascii="Times New Roman" w:hAnsi="Times New Roman" w:cs="Times New Roman"/>
        </w:rPr>
        <w:t xml:space="preserve"> than 50 amino acids. This was made possible </w:t>
      </w:r>
      <w:ins w:id="23" w:author="Lauren Kassien" w:date="2015-01-19T18:57:00Z">
        <w:r w:rsidR="00C715B0">
          <w:rPr>
            <w:rFonts w:ascii="Times New Roman" w:hAnsi="Times New Roman" w:cs="Times New Roman"/>
          </w:rPr>
          <w:t>by</w:t>
        </w:r>
        <w:r w:rsidR="00C715B0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the 100</w:t>
      </w:r>
      <w:ins w:id="24" w:author="Lauren Kassien" w:date="2015-01-19T18:58:00Z">
        <w:r w:rsidR="00C715B0">
          <w:rPr>
            <w:rFonts w:ascii="Times New Roman" w:hAnsi="Times New Roman" w:cs="Times New Roman"/>
          </w:rPr>
          <w:t xml:space="preserve">-fold increase in speed that </w:t>
        </w:r>
      </w:ins>
      <w:r w:rsidR="00074F9B">
        <w:rPr>
          <w:rFonts w:ascii="Times New Roman" w:hAnsi="Times New Roman" w:cs="Times New Roman"/>
        </w:rPr>
        <w:t>filtering</w:t>
      </w:r>
      <w:r>
        <w:rPr>
          <w:rFonts w:ascii="Times New Roman" w:hAnsi="Times New Roman" w:cs="Times New Roman"/>
        </w:rPr>
        <w:t xml:space="preserve"> provides. Research is ongoing as we work toward assigning </w:t>
      </w:r>
      <w:bookmarkStart w:id="25" w:name="_GoBack"/>
      <w:bookmarkEnd w:id="25"/>
      <w:r w:rsidR="00C271F4">
        <w:rPr>
          <w:rFonts w:ascii="Times New Roman" w:hAnsi="Times New Roman" w:cs="Times New Roman"/>
        </w:rPr>
        <w:t>larger</w:t>
      </w:r>
      <w:r w:rsidR="008F5322">
        <w:rPr>
          <w:rFonts w:ascii="Times New Roman" w:hAnsi="Times New Roman" w:cs="Times New Roman"/>
        </w:rPr>
        <w:t xml:space="preserve"> </w:t>
      </w:r>
      <w:r w:rsidR="00853893">
        <w:rPr>
          <w:rFonts w:ascii="Times New Roman" w:hAnsi="Times New Roman" w:cs="Times New Roman"/>
        </w:rPr>
        <w:t xml:space="preserve">protein </w:t>
      </w:r>
      <w:r w:rsidR="008F5322">
        <w:rPr>
          <w:rFonts w:ascii="Times New Roman" w:hAnsi="Times New Roman" w:cs="Times New Roman"/>
        </w:rPr>
        <w:t>sequences.</w:t>
      </w:r>
    </w:p>
    <w:p w14:paraId="35CCE90A" w14:textId="77777777" w:rsidR="00D235C7" w:rsidRPr="005E6055" w:rsidRDefault="00D235C7" w:rsidP="00A154BE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D0BBE48" w14:textId="77777777" w:rsidR="005E6055" w:rsidRPr="005E6055" w:rsidRDefault="005E6055" w:rsidP="00A154BE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56474BE" w14:textId="77777777" w:rsidR="00E32686" w:rsidRPr="00B632CD" w:rsidRDefault="00E32686" w:rsidP="00A154BE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7D24828" w14:textId="1407233B" w:rsidR="00C04051" w:rsidRDefault="006B16DA" w:rsidP="00A154B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</w:t>
      </w:r>
      <w:r w:rsidR="00C04051">
        <w:rPr>
          <w:rFonts w:ascii="Times New Roman" w:hAnsi="Times New Roman" w:cs="Times New Roman"/>
        </w:rPr>
        <w:t xml:space="preserve">] B. </w:t>
      </w:r>
      <w:proofErr w:type="spellStart"/>
      <w:r w:rsidR="00C04051">
        <w:rPr>
          <w:rFonts w:ascii="Times New Roman" w:hAnsi="Times New Roman" w:cs="Times New Roman"/>
        </w:rPr>
        <w:t>Alipanahi</w:t>
      </w:r>
      <w:proofErr w:type="spellEnd"/>
      <w:r w:rsidR="00C04051">
        <w:rPr>
          <w:rFonts w:ascii="Times New Roman" w:hAnsi="Times New Roman" w:cs="Times New Roman"/>
        </w:rPr>
        <w:t xml:space="preserve">, X. </w:t>
      </w:r>
      <w:proofErr w:type="spellStart"/>
      <w:proofErr w:type="gramStart"/>
      <w:r w:rsidR="00C04051">
        <w:rPr>
          <w:rFonts w:ascii="Times New Roman" w:hAnsi="Times New Roman" w:cs="Times New Roman"/>
        </w:rPr>
        <w:t>Gao</w:t>
      </w:r>
      <w:proofErr w:type="spellEnd"/>
      <w:proofErr w:type="gramEnd"/>
      <w:r w:rsidR="001951E8">
        <w:rPr>
          <w:rFonts w:ascii="Times New Roman" w:hAnsi="Times New Roman" w:cs="Times New Roman"/>
        </w:rPr>
        <w:t xml:space="preserve">, E. </w:t>
      </w:r>
      <w:proofErr w:type="spellStart"/>
      <w:r w:rsidR="001951E8">
        <w:rPr>
          <w:rFonts w:ascii="Times New Roman" w:hAnsi="Times New Roman" w:cs="Times New Roman"/>
        </w:rPr>
        <w:t>Karakoc</w:t>
      </w:r>
      <w:proofErr w:type="spellEnd"/>
      <w:r w:rsidR="001951E8">
        <w:rPr>
          <w:rFonts w:ascii="Times New Roman" w:hAnsi="Times New Roman" w:cs="Times New Roman"/>
        </w:rPr>
        <w:t xml:space="preserve">, S. Li, F. </w:t>
      </w:r>
      <w:proofErr w:type="spellStart"/>
      <w:r w:rsidR="001951E8">
        <w:rPr>
          <w:rFonts w:ascii="Times New Roman" w:hAnsi="Times New Roman" w:cs="Times New Roman"/>
        </w:rPr>
        <w:t>Balbach</w:t>
      </w:r>
      <w:proofErr w:type="spellEnd"/>
      <w:r w:rsidR="00C04051">
        <w:rPr>
          <w:rFonts w:ascii="Times New Roman" w:hAnsi="Times New Roman" w:cs="Times New Roman"/>
        </w:rPr>
        <w:t xml:space="preserve">, G. </w:t>
      </w:r>
      <w:proofErr w:type="spellStart"/>
      <w:r w:rsidR="00C04051">
        <w:rPr>
          <w:rFonts w:ascii="Times New Roman" w:hAnsi="Times New Roman" w:cs="Times New Roman"/>
        </w:rPr>
        <w:t>Feng</w:t>
      </w:r>
      <w:proofErr w:type="spellEnd"/>
      <w:r w:rsidR="00C04051">
        <w:rPr>
          <w:rFonts w:ascii="Times New Roman" w:hAnsi="Times New Roman" w:cs="Times New Roman"/>
        </w:rPr>
        <w:t>, L. Donaldson, and M. Li</w:t>
      </w:r>
      <w:r w:rsidR="00B632CD">
        <w:rPr>
          <w:rFonts w:ascii="Times New Roman" w:hAnsi="Times New Roman" w:cs="Times New Roman"/>
        </w:rPr>
        <w:t xml:space="preserve"> (2011). </w:t>
      </w:r>
      <w:r w:rsidR="00C04051">
        <w:rPr>
          <w:rFonts w:ascii="Times New Roman" w:hAnsi="Times New Roman" w:cs="Times New Roman"/>
        </w:rPr>
        <w:t xml:space="preserve">Error tolerant NMR </w:t>
      </w:r>
      <w:r w:rsidR="00B632CD">
        <w:rPr>
          <w:rFonts w:ascii="Times New Roman" w:hAnsi="Times New Roman" w:cs="Times New Roman"/>
        </w:rPr>
        <w:t>b</w:t>
      </w:r>
      <w:r w:rsidR="00C04051">
        <w:rPr>
          <w:rFonts w:ascii="Times New Roman" w:hAnsi="Times New Roman" w:cs="Times New Roman"/>
        </w:rPr>
        <w:t xml:space="preserve">ackbone </w:t>
      </w:r>
      <w:r w:rsidR="00B632CD">
        <w:rPr>
          <w:rFonts w:ascii="Times New Roman" w:hAnsi="Times New Roman" w:cs="Times New Roman"/>
        </w:rPr>
        <w:t>resonance</w:t>
      </w:r>
      <w:r w:rsidR="00C04051">
        <w:rPr>
          <w:rFonts w:ascii="Times New Roman" w:hAnsi="Times New Roman" w:cs="Times New Roman"/>
        </w:rPr>
        <w:t xml:space="preserve"> </w:t>
      </w:r>
      <w:r w:rsidR="00B632CD">
        <w:rPr>
          <w:rFonts w:ascii="Times New Roman" w:hAnsi="Times New Roman" w:cs="Times New Roman"/>
        </w:rPr>
        <w:t>a</w:t>
      </w:r>
      <w:r w:rsidR="00C04051">
        <w:rPr>
          <w:rFonts w:ascii="Times New Roman" w:hAnsi="Times New Roman" w:cs="Times New Roman"/>
        </w:rPr>
        <w:t xml:space="preserve">ssignment and </w:t>
      </w:r>
      <w:r w:rsidR="00B632CD">
        <w:rPr>
          <w:rFonts w:ascii="Times New Roman" w:hAnsi="Times New Roman" w:cs="Times New Roman"/>
        </w:rPr>
        <w:t>a</w:t>
      </w:r>
      <w:r w:rsidR="00C04051">
        <w:rPr>
          <w:rFonts w:ascii="Times New Roman" w:hAnsi="Times New Roman" w:cs="Times New Roman"/>
        </w:rPr>
        <w:t xml:space="preserve">utomated </w:t>
      </w:r>
      <w:r w:rsidR="00B632CD">
        <w:rPr>
          <w:rFonts w:ascii="Times New Roman" w:hAnsi="Times New Roman" w:cs="Times New Roman"/>
        </w:rPr>
        <w:t>s</w:t>
      </w:r>
      <w:r w:rsidR="00C04051">
        <w:rPr>
          <w:rFonts w:ascii="Times New Roman" w:hAnsi="Times New Roman" w:cs="Times New Roman"/>
        </w:rPr>
        <w:t xml:space="preserve">tructure </w:t>
      </w:r>
      <w:r w:rsidR="00B632CD">
        <w:rPr>
          <w:rFonts w:ascii="Times New Roman" w:hAnsi="Times New Roman" w:cs="Times New Roman"/>
        </w:rPr>
        <w:t>g</w:t>
      </w:r>
      <w:r w:rsidR="00C04051">
        <w:rPr>
          <w:rFonts w:ascii="Times New Roman" w:hAnsi="Times New Roman" w:cs="Times New Roman"/>
        </w:rPr>
        <w:t>eneration</w:t>
      </w:r>
      <w:r w:rsidR="00B632CD">
        <w:rPr>
          <w:rFonts w:ascii="Times New Roman" w:hAnsi="Times New Roman" w:cs="Times New Roman"/>
        </w:rPr>
        <w:t xml:space="preserve">. </w:t>
      </w:r>
      <w:r w:rsidR="00BF002B">
        <w:rPr>
          <w:rFonts w:ascii="Times New Roman" w:hAnsi="Times New Roman" w:cs="Times New Roman"/>
          <w:i/>
        </w:rPr>
        <w:t>J</w:t>
      </w:r>
      <w:r w:rsidR="00B632CD" w:rsidRPr="001951E8">
        <w:rPr>
          <w:rFonts w:ascii="Times New Roman" w:hAnsi="Times New Roman" w:cs="Times New Roman"/>
          <w:i/>
        </w:rPr>
        <w:t xml:space="preserve"> </w:t>
      </w:r>
      <w:proofErr w:type="spellStart"/>
      <w:r w:rsidR="00BF002B">
        <w:rPr>
          <w:rFonts w:ascii="Times New Roman" w:hAnsi="Times New Roman" w:cs="Times New Roman"/>
          <w:i/>
        </w:rPr>
        <w:t>Bioinform</w:t>
      </w:r>
      <w:proofErr w:type="spellEnd"/>
      <w:r w:rsidR="00BF002B">
        <w:rPr>
          <w:rFonts w:ascii="Times New Roman" w:hAnsi="Times New Roman" w:cs="Times New Roman"/>
          <w:i/>
        </w:rPr>
        <w:t xml:space="preserve"> </w:t>
      </w:r>
      <w:proofErr w:type="spellStart"/>
      <w:r w:rsidR="00BF002B">
        <w:rPr>
          <w:rFonts w:ascii="Times New Roman" w:hAnsi="Times New Roman" w:cs="Times New Roman"/>
          <w:i/>
        </w:rPr>
        <w:t>Comput</w:t>
      </w:r>
      <w:proofErr w:type="spellEnd"/>
      <w:r w:rsidR="00BF002B">
        <w:rPr>
          <w:rFonts w:ascii="Times New Roman" w:hAnsi="Times New Roman" w:cs="Times New Roman"/>
          <w:i/>
        </w:rPr>
        <w:t xml:space="preserve"> </w:t>
      </w:r>
      <w:proofErr w:type="spellStart"/>
      <w:r w:rsidR="00BF002B">
        <w:rPr>
          <w:rFonts w:ascii="Times New Roman" w:hAnsi="Times New Roman" w:cs="Times New Roman"/>
          <w:i/>
        </w:rPr>
        <w:t>Biol</w:t>
      </w:r>
      <w:proofErr w:type="spellEnd"/>
      <w:r w:rsidR="00BF002B">
        <w:rPr>
          <w:rFonts w:ascii="Times New Roman" w:hAnsi="Times New Roman" w:cs="Times New Roman"/>
          <w:i/>
        </w:rPr>
        <w:t xml:space="preserve"> </w:t>
      </w:r>
      <w:r w:rsidR="00B632CD" w:rsidRPr="001951E8">
        <w:rPr>
          <w:rFonts w:ascii="Times New Roman" w:hAnsi="Times New Roman" w:cs="Times New Roman"/>
          <w:b/>
        </w:rPr>
        <w:t>9</w:t>
      </w:r>
      <w:r w:rsidR="00B632CD">
        <w:rPr>
          <w:rFonts w:ascii="Times New Roman" w:hAnsi="Times New Roman" w:cs="Times New Roman"/>
        </w:rPr>
        <w:t>, 15-41.</w:t>
      </w:r>
    </w:p>
    <w:p w14:paraId="04042045" w14:textId="77777777" w:rsidR="00591592" w:rsidRDefault="00591592" w:rsidP="00A154B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569963" w14:textId="6CF6DEBA" w:rsidR="00591592" w:rsidRPr="00ED3D6B" w:rsidRDefault="00591592" w:rsidP="00A154B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Y.S. Jung and</w:t>
      </w:r>
      <w:r w:rsidRPr="004250D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.</w:t>
      </w:r>
      <w:r w:rsidRPr="004250D7">
        <w:rPr>
          <w:rFonts w:ascii="Times New Roman" w:hAnsi="Times New Roman" w:cs="Times New Roman"/>
        </w:rPr>
        <w:t xml:space="preserve"> </w:t>
      </w:r>
      <w:proofErr w:type="spellStart"/>
      <w:r w:rsidRPr="004250D7">
        <w:rPr>
          <w:rFonts w:ascii="Times New Roman" w:hAnsi="Times New Roman" w:cs="Times New Roman"/>
        </w:rPr>
        <w:t>Zweckstetter</w:t>
      </w:r>
      <w:proofErr w:type="spellEnd"/>
      <w:r>
        <w:rPr>
          <w:rFonts w:ascii="Times New Roman" w:hAnsi="Times New Roman" w:cs="Times New Roman"/>
        </w:rPr>
        <w:t xml:space="preserve"> (2004). </w:t>
      </w:r>
      <w:proofErr w:type="gramStart"/>
      <w:r w:rsidRPr="00C1636A">
        <w:rPr>
          <w:rFonts w:ascii="Times New Roman" w:hAnsi="Times New Roman" w:cs="Times New Roman"/>
        </w:rPr>
        <w:t xml:space="preserve">Mars – robust </w:t>
      </w:r>
      <w:r w:rsidRPr="00ED3D6B">
        <w:rPr>
          <w:rFonts w:ascii="Times New Roman" w:hAnsi="Times New Roman" w:cs="Times New Roman"/>
        </w:rPr>
        <w:t xml:space="preserve">automatic </w:t>
      </w:r>
      <w:r>
        <w:rPr>
          <w:rFonts w:ascii="Times New Roman" w:hAnsi="Times New Roman" w:cs="Times New Roman"/>
        </w:rPr>
        <w:t>backbone assignment of proteins.</w:t>
      </w:r>
      <w:proofErr w:type="gramEnd"/>
      <w:r>
        <w:rPr>
          <w:rFonts w:ascii="Times New Roman" w:hAnsi="Times New Roman" w:cs="Times New Roman"/>
        </w:rPr>
        <w:t xml:space="preserve"> </w:t>
      </w:r>
      <w:r w:rsidRPr="00ED3D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632CD">
        <w:rPr>
          <w:rFonts w:ascii="Times New Roman" w:hAnsi="Times New Roman" w:cs="Times New Roman"/>
          <w:i/>
        </w:rPr>
        <w:t xml:space="preserve">J </w:t>
      </w:r>
      <w:proofErr w:type="spellStart"/>
      <w:r w:rsidRPr="00B632CD">
        <w:rPr>
          <w:rFonts w:ascii="Times New Roman" w:hAnsi="Times New Roman" w:cs="Times New Roman"/>
          <w:i/>
        </w:rPr>
        <w:t>Biomol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B632CD">
        <w:rPr>
          <w:rFonts w:ascii="Times New Roman" w:hAnsi="Times New Roman" w:cs="Times New Roman"/>
          <w:i/>
        </w:rPr>
        <w:t>NMR</w:t>
      </w:r>
      <w:r>
        <w:rPr>
          <w:rFonts w:ascii="Times New Roman" w:hAnsi="Times New Roman" w:cs="Times New Roman"/>
        </w:rPr>
        <w:t xml:space="preserve"> </w:t>
      </w:r>
      <w:r w:rsidRPr="001951E8">
        <w:rPr>
          <w:rFonts w:ascii="Times New Roman" w:hAnsi="Times New Roman" w:cs="Times New Roman"/>
          <w:b/>
        </w:rPr>
        <w:t>30</w:t>
      </w:r>
      <w:r>
        <w:rPr>
          <w:rFonts w:ascii="Times New Roman" w:hAnsi="Times New Roman" w:cs="Times New Roman"/>
        </w:rPr>
        <w:t>, 11-23.</w:t>
      </w:r>
      <w:proofErr w:type="gramEnd"/>
    </w:p>
    <w:sectPr w:rsidR="00591592" w:rsidRPr="00ED3D6B" w:rsidSect="00996435">
      <w:type w:val="continuous"/>
      <w:pgSz w:w="12240" w:h="15840"/>
      <w:pgMar w:top="1080" w:right="1080" w:bottom="1080" w:left="108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en Kassien" w:date="2015-01-19T18:45:00Z" w:initials="LK">
    <w:p w14:paraId="4C07BFFC" w14:textId="10EBD763" w:rsidR="00D659E8" w:rsidRPr="00D659E8" w:rsidRDefault="00D659E8">
      <w:pPr>
        <w:pStyle w:val="CommentText"/>
      </w:pPr>
      <w:r>
        <w:rPr>
          <w:rStyle w:val="CommentReference"/>
        </w:rPr>
        <w:annotationRef/>
      </w:r>
      <w:r>
        <w:t xml:space="preserve">This could be my lack of science knowledge, but is there really a demand for more proteins? Or is there a demand for more </w:t>
      </w:r>
      <w:r>
        <w:rPr>
          <w:i/>
        </w:rPr>
        <w:t xml:space="preserve">knowledge about </w:t>
      </w:r>
      <w:r>
        <w:t>protein structures?</w:t>
      </w:r>
    </w:p>
  </w:comment>
  <w:comment w:id="9" w:author="Lauren Kassien" w:date="2015-01-19T18:48:00Z" w:initials="LK">
    <w:p w14:paraId="6502834D" w14:textId="26EB8636" w:rsidR="00D659E8" w:rsidRDefault="00D659E8">
      <w:pPr>
        <w:pStyle w:val="CommentText"/>
      </w:pPr>
      <w:r>
        <w:rPr>
          <w:rStyle w:val="CommentReference"/>
        </w:rPr>
        <w:annotationRef/>
      </w:r>
      <w:r>
        <w:t>Why are there quotes around this? If it’s a slang term for vocab word, you need to define it.</w:t>
      </w:r>
    </w:p>
  </w:comment>
  <w:comment w:id="15" w:author="Lauren Kassien" w:date="2015-01-19T18:52:00Z" w:initials="LK">
    <w:p w14:paraId="0D0D75A0" w14:textId="446C3C2D" w:rsidR="00D659E8" w:rsidRDefault="00D659E8" w:rsidP="00D659E8">
      <w:pPr>
        <w:pStyle w:val="CommentText"/>
      </w:pPr>
      <w:r>
        <w:rPr>
          <w:rStyle w:val="CommentReference"/>
        </w:rPr>
        <w:annotationRef/>
      </w:r>
      <w:r>
        <w:t>Don’t end a sentence in a preposition. Can you reword this at all so that it doesn’t end with “to”?</w:t>
      </w:r>
    </w:p>
  </w:comment>
  <w:comment w:id="17" w:author="Lauren Kassien" w:date="2015-01-19T18:53:00Z" w:initials="LK">
    <w:p w14:paraId="3EE6D8A9" w14:textId="4BBFCF14" w:rsidR="00D659E8" w:rsidRDefault="00D659E8">
      <w:pPr>
        <w:pStyle w:val="CommentText"/>
      </w:pPr>
      <w:r>
        <w:rPr>
          <w:rStyle w:val="CommentReference"/>
        </w:rPr>
        <w:annotationRef/>
      </w:r>
      <w:r>
        <w:t>Huh? Read this slowly. It doesn’t make sense.</w:t>
      </w:r>
    </w:p>
  </w:comment>
  <w:comment w:id="18" w:author="Lauren Kassien" w:date="2015-01-19T18:54:00Z" w:initials="LK">
    <w:p w14:paraId="18781A45" w14:textId="37B983A3" w:rsidR="00D659E8" w:rsidRDefault="00D659E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see what you’re doing, but there’s no need to italicize this.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06E53" w14:textId="77777777" w:rsidR="005C5D13" w:rsidRDefault="005C5D13" w:rsidP="00524E3E">
      <w:pPr>
        <w:spacing w:after="0" w:line="240" w:lineRule="auto"/>
      </w:pPr>
      <w:r>
        <w:separator/>
      </w:r>
    </w:p>
  </w:endnote>
  <w:endnote w:type="continuationSeparator" w:id="0">
    <w:p w14:paraId="626AEC42" w14:textId="77777777" w:rsidR="005C5D13" w:rsidRDefault="005C5D13" w:rsidP="005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455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076B2" w14:textId="77777777" w:rsidR="005C5D13" w:rsidRDefault="005C5D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9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365080" w14:textId="77777777" w:rsidR="005C5D13" w:rsidRDefault="005C5D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6E699" w14:textId="77777777" w:rsidR="005C5D13" w:rsidRDefault="005C5D13" w:rsidP="00524E3E">
      <w:pPr>
        <w:spacing w:after="0" w:line="240" w:lineRule="auto"/>
      </w:pPr>
      <w:r>
        <w:separator/>
      </w:r>
    </w:p>
  </w:footnote>
  <w:footnote w:type="continuationSeparator" w:id="0">
    <w:p w14:paraId="63FCB013" w14:textId="77777777" w:rsidR="005C5D13" w:rsidRDefault="005C5D13" w:rsidP="005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0ADEC" w14:textId="77777777" w:rsidR="005C5D13" w:rsidRDefault="005C5D13" w:rsidP="00524E3E">
    <w:pPr>
      <w:pStyle w:val="NoSpacing"/>
      <w:rPr>
        <w:rFonts w:ascii="Times New Roman" w:hAnsi="Times New Roman" w:cs="Times New Roman"/>
        <w:color w:val="808080" w:themeColor="background1" w:themeShade="80"/>
      </w:rPr>
    </w:pPr>
    <w:r>
      <w:rPr>
        <w:rFonts w:ascii="Times New Roman" w:hAnsi="Times New Roman" w:cs="Times New Roman"/>
        <w:color w:val="808080" w:themeColor="background1" w:themeShade="80"/>
      </w:rPr>
      <w:t xml:space="preserve">Joel </w:t>
    </w:r>
    <w:proofErr w:type="spellStart"/>
    <w:r>
      <w:rPr>
        <w:rFonts w:ascii="Times New Roman" w:hAnsi="Times New Roman" w:cs="Times New Roman"/>
        <w:color w:val="808080" w:themeColor="background1" w:themeShade="80"/>
      </w:rPr>
      <w:t>Venzke</w:t>
    </w:r>
    <w:proofErr w:type="spellEnd"/>
    <w:r>
      <w:rPr>
        <w:rFonts w:ascii="Times New Roman" w:hAnsi="Times New Roman" w:cs="Times New Roman"/>
        <w:color w:val="808080" w:themeColor="background1" w:themeShade="80"/>
      </w:rPr>
      <w:t xml:space="preserve">, </w:t>
    </w:r>
    <w:r w:rsidRPr="0028230A">
      <w:rPr>
        <w:rFonts w:ascii="Times New Roman" w:hAnsi="Times New Roman" w:cs="Times New Roman"/>
        <w:color w:val="808080" w:themeColor="background1" w:themeShade="80"/>
      </w:rPr>
      <w:t>Drake University</w:t>
    </w:r>
  </w:p>
  <w:p w14:paraId="37FCFEE4" w14:textId="77777777" w:rsidR="005C5D13" w:rsidRPr="003B584C" w:rsidRDefault="005C5D13" w:rsidP="00524E3E">
    <w:pPr>
      <w:pStyle w:val="NoSpacing"/>
      <w:rPr>
        <w:rFonts w:ascii="Times New Roman" w:hAnsi="Times New Roman" w:cs="Times New Roman"/>
        <w:color w:val="808080" w:themeColor="background1" w:themeShade="80"/>
        <w:u w:val="single"/>
      </w:rPr>
    </w:pPr>
    <w:r>
      <w:rPr>
        <w:rFonts w:ascii="Times New Roman" w:hAnsi="Times New Roman" w:cs="Times New Roman"/>
        <w:color w:val="808080" w:themeColor="background1" w:themeShade="80"/>
      </w:rPr>
      <w:t>Signature:</w:t>
    </w:r>
    <w:r>
      <w:rPr>
        <w:rFonts w:ascii="Times New Roman" w:hAnsi="Times New Roman" w:cs="Times New Roman"/>
        <w:color w:val="808080" w:themeColor="background1" w:themeShade="80"/>
        <w:u w:val="single"/>
      </w:rPr>
      <w:tab/>
    </w:r>
    <w:r>
      <w:rPr>
        <w:rFonts w:ascii="Times New Roman" w:hAnsi="Times New Roman" w:cs="Times New Roman"/>
        <w:color w:val="808080" w:themeColor="background1" w:themeShade="80"/>
        <w:u w:val="single"/>
      </w:rPr>
      <w:tab/>
    </w:r>
    <w:r>
      <w:rPr>
        <w:rFonts w:ascii="Times New Roman" w:hAnsi="Times New Roman" w:cs="Times New Roman"/>
        <w:color w:val="808080" w:themeColor="background1" w:themeShade="80"/>
        <w:u w:val="single"/>
      </w:rPr>
      <w:tab/>
    </w:r>
  </w:p>
  <w:p w14:paraId="7FCB4797" w14:textId="77777777" w:rsidR="005C5D13" w:rsidRDefault="005C5D13" w:rsidP="0099643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BA"/>
    <w:rsid w:val="000010A7"/>
    <w:rsid w:val="000013C8"/>
    <w:rsid w:val="00004CB2"/>
    <w:rsid w:val="00004D89"/>
    <w:rsid w:val="00005184"/>
    <w:rsid w:val="00005C9D"/>
    <w:rsid w:val="00006046"/>
    <w:rsid w:val="000060DC"/>
    <w:rsid w:val="00010114"/>
    <w:rsid w:val="000130A8"/>
    <w:rsid w:val="000137D9"/>
    <w:rsid w:val="00016113"/>
    <w:rsid w:val="00016BBA"/>
    <w:rsid w:val="0002014E"/>
    <w:rsid w:val="00020ADF"/>
    <w:rsid w:val="000230E8"/>
    <w:rsid w:val="0002352F"/>
    <w:rsid w:val="00024242"/>
    <w:rsid w:val="00024623"/>
    <w:rsid w:val="00024D13"/>
    <w:rsid w:val="00024D2F"/>
    <w:rsid w:val="00024D66"/>
    <w:rsid w:val="00025C28"/>
    <w:rsid w:val="00027063"/>
    <w:rsid w:val="00031FA4"/>
    <w:rsid w:val="00032595"/>
    <w:rsid w:val="00033A2A"/>
    <w:rsid w:val="0003499F"/>
    <w:rsid w:val="00043160"/>
    <w:rsid w:val="00044302"/>
    <w:rsid w:val="000475AB"/>
    <w:rsid w:val="0005418F"/>
    <w:rsid w:val="00054507"/>
    <w:rsid w:val="0005497C"/>
    <w:rsid w:val="00054C22"/>
    <w:rsid w:val="0005539C"/>
    <w:rsid w:val="00055EC4"/>
    <w:rsid w:val="000565D4"/>
    <w:rsid w:val="00057597"/>
    <w:rsid w:val="000577C5"/>
    <w:rsid w:val="00057F6F"/>
    <w:rsid w:val="0006095C"/>
    <w:rsid w:val="00061C48"/>
    <w:rsid w:val="00062A52"/>
    <w:rsid w:val="00063C6B"/>
    <w:rsid w:val="000669D7"/>
    <w:rsid w:val="00074044"/>
    <w:rsid w:val="00074F9B"/>
    <w:rsid w:val="00075489"/>
    <w:rsid w:val="00075E83"/>
    <w:rsid w:val="000772DC"/>
    <w:rsid w:val="000837DD"/>
    <w:rsid w:val="00084117"/>
    <w:rsid w:val="00090771"/>
    <w:rsid w:val="00090B45"/>
    <w:rsid w:val="00092C46"/>
    <w:rsid w:val="00093137"/>
    <w:rsid w:val="00093A79"/>
    <w:rsid w:val="00093F55"/>
    <w:rsid w:val="000955F7"/>
    <w:rsid w:val="0009607D"/>
    <w:rsid w:val="00097F4E"/>
    <w:rsid w:val="000A01D1"/>
    <w:rsid w:val="000A0D2D"/>
    <w:rsid w:val="000A162C"/>
    <w:rsid w:val="000A282E"/>
    <w:rsid w:val="000A4A21"/>
    <w:rsid w:val="000A5DA7"/>
    <w:rsid w:val="000A6F45"/>
    <w:rsid w:val="000B0940"/>
    <w:rsid w:val="000B0E81"/>
    <w:rsid w:val="000B1C3B"/>
    <w:rsid w:val="000B38FC"/>
    <w:rsid w:val="000B4CD0"/>
    <w:rsid w:val="000B5745"/>
    <w:rsid w:val="000C1DC8"/>
    <w:rsid w:val="000C2BC3"/>
    <w:rsid w:val="000C3913"/>
    <w:rsid w:val="000C3B4F"/>
    <w:rsid w:val="000C53CF"/>
    <w:rsid w:val="000C6339"/>
    <w:rsid w:val="000C720C"/>
    <w:rsid w:val="000C759C"/>
    <w:rsid w:val="000D3405"/>
    <w:rsid w:val="000D5D33"/>
    <w:rsid w:val="000D5DB8"/>
    <w:rsid w:val="000D6A4A"/>
    <w:rsid w:val="000E0B7D"/>
    <w:rsid w:val="000E181B"/>
    <w:rsid w:val="000E2E28"/>
    <w:rsid w:val="000E3BFB"/>
    <w:rsid w:val="000E6C9C"/>
    <w:rsid w:val="000E7849"/>
    <w:rsid w:val="000F0D87"/>
    <w:rsid w:val="000F19B6"/>
    <w:rsid w:val="000F3374"/>
    <w:rsid w:val="000F4F75"/>
    <w:rsid w:val="000F5BFB"/>
    <w:rsid w:val="00100077"/>
    <w:rsid w:val="001005F9"/>
    <w:rsid w:val="001018AD"/>
    <w:rsid w:val="0010263B"/>
    <w:rsid w:val="00104A7F"/>
    <w:rsid w:val="001052DC"/>
    <w:rsid w:val="001054AB"/>
    <w:rsid w:val="00107A68"/>
    <w:rsid w:val="001106C3"/>
    <w:rsid w:val="00111628"/>
    <w:rsid w:val="00111D7D"/>
    <w:rsid w:val="00113698"/>
    <w:rsid w:val="00114723"/>
    <w:rsid w:val="00120898"/>
    <w:rsid w:val="001237DB"/>
    <w:rsid w:val="001256EB"/>
    <w:rsid w:val="00125A4B"/>
    <w:rsid w:val="00127966"/>
    <w:rsid w:val="0013172C"/>
    <w:rsid w:val="001325BD"/>
    <w:rsid w:val="00134463"/>
    <w:rsid w:val="00136849"/>
    <w:rsid w:val="001372FF"/>
    <w:rsid w:val="00141A67"/>
    <w:rsid w:val="00142045"/>
    <w:rsid w:val="00142252"/>
    <w:rsid w:val="00142D9C"/>
    <w:rsid w:val="00143387"/>
    <w:rsid w:val="001433DB"/>
    <w:rsid w:val="001450DA"/>
    <w:rsid w:val="00145314"/>
    <w:rsid w:val="001455E9"/>
    <w:rsid w:val="001511AF"/>
    <w:rsid w:val="00153294"/>
    <w:rsid w:val="00153D17"/>
    <w:rsid w:val="001603C5"/>
    <w:rsid w:val="001632F1"/>
    <w:rsid w:val="00163384"/>
    <w:rsid w:val="0016345F"/>
    <w:rsid w:val="0016561A"/>
    <w:rsid w:val="00166830"/>
    <w:rsid w:val="00166D8D"/>
    <w:rsid w:val="00167BA5"/>
    <w:rsid w:val="00174219"/>
    <w:rsid w:val="00174911"/>
    <w:rsid w:val="00175BB1"/>
    <w:rsid w:val="00182B73"/>
    <w:rsid w:val="001830E7"/>
    <w:rsid w:val="00183C81"/>
    <w:rsid w:val="00183E62"/>
    <w:rsid w:val="00184526"/>
    <w:rsid w:val="00185FE1"/>
    <w:rsid w:val="001903B3"/>
    <w:rsid w:val="00194A5C"/>
    <w:rsid w:val="00194F67"/>
    <w:rsid w:val="001951E8"/>
    <w:rsid w:val="00196AAA"/>
    <w:rsid w:val="001979AE"/>
    <w:rsid w:val="001A0AB5"/>
    <w:rsid w:val="001A0EF8"/>
    <w:rsid w:val="001A2979"/>
    <w:rsid w:val="001A398D"/>
    <w:rsid w:val="001A6BBD"/>
    <w:rsid w:val="001A7412"/>
    <w:rsid w:val="001A77A7"/>
    <w:rsid w:val="001B093E"/>
    <w:rsid w:val="001B54F1"/>
    <w:rsid w:val="001B7A5C"/>
    <w:rsid w:val="001C1DC3"/>
    <w:rsid w:val="001C1F11"/>
    <w:rsid w:val="001C200D"/>
    <w:rsid w:val="001C3426"/>
    <w:rsid w:val="001D019B"/>
    <w:rsid w:val="001D1217"/>
    <w:rsid w:val="001D2113"/>
    <w:rsid w:val="001D2905"/>
    <w:rsid w:val="001D3CCE"/>
    <w:rsid w:val="001D68CD"/>
    <w:rsid w:val="001D7F8B"/>
    <w:rsid w:val="001E1B32"/>
    <w:rsid w:val="001E4A2B"/>
    <w:rsid w:val="001E575C"/>
    <w:rsid w:val="001E6C15"/>
    <w:rsid w:val="001F0B05"/>
    <w:rsid w:val="001F0FA3"/>
    <w:rsid w:val="001F271C"/>
    <w:rsid w:val="001F53A1"/>
    <w:rsid w:val="001F56C5"/>
    <w:rsid w:val="001F6FBE"/>
    <w:rsid w:val="001F7158"/>
    <w:rsid w:val="002006B2"/>
    <w:rsid w:val="00200B31"/>
    <w:rsid w:val="0020226B"/>
    <w:rsid w:val="002029B4"/>
    <w:rsid w:val="00203311"/>
    <w:rsid w:val="002039EC"/>
    <w:rsid w:val="00205F49"/>
    <w:rsid w:val="0020730A"/>
    <w:rsid w:val="0021475E"/>
    <w:rsid w:val="002149DB"/>
    <w:rsid w:val="00215E39"/>
    <w:rsid w:val="0021632B"/>
    <w:rsid w:val="002168B2"/>
    <w:rsid w:val="00217747"/>
    <w:rsid w:val="00217C1D"/>
    <w:rsid w:val="00217DF5"/>
    <w:rsid w:val="00221108"/>
    <w:rsid w:val="00221F2A"/>
    <w:rsid w:val="00226D44"/>
    <w:rsid w:val="00227FA8"/>
    <w:rsid w:val="00230CE7"/>
    <w:rsid w:val="00231AE1"/>
    <w:rsid w:val="00231F6A"/>
    <w:rsid w:val="0023311D"/>
    <w:rsid w:val="0023366B"/>
    <w:rsid w:val="002340D0"/>
    <w:rsid w:val="0023418C"/>
    <w:rsid w:val="002355A3"/>
    <w:rsid w:val="00235976"/>
    <w:rsid w:val="002365E4"/>
    <w:rsid w:val="00236F56"/>
    <w:rsid w:val="00237481"/>
    <w:rsid w:val="002375F1"/>
    <w:rsid w:val="0023760F"/>
    <w:rsid w:val="0024218E"/>
    <w:rsid w:val="002423E6"/>
    <w:rsid w:val="00242573"/>
    <w:rsid w:val="0025325B"/>
    <w:rsid w:val="00253443"/>
    <w:rsid w:val="00253D53"/>
    <w:rsid w:val="00254CE3"/>
    <w:rsid w:val="002571B6"/>
    <w:rsid w:val="002608C0"/>
    <w:rsid w:val="00261454"/>
    <w:rsid w:val="00262132"/>
    <w:rsid w:val="00264388"/>
    <w:rsid w:val="0026532C"/>
    <w:rsid w:val="00265B09"/>
    <w:rsid w:val="00265EC1"/>
    <w:rsid w:val="0026717C"/>
    <w:rsid w:val="0026747A"/>
    <w:rsid w:val="0027079A"/>
    <w:rsid w:val="00270AC1"/>
    <w:rsid w:val="00273BB6"/>
    <w:rsid w:val="0027467F"/>
    <w:rsid w:val="00276B30"/>
    <w:rsid w:val="00280033"/>
    <w:rsid w:val="002810A4"/>
    <w:rsid w:val="0028230A"/>
    <w:rsid w:val="00282C65"/>
    <w:rsid w:val="0028364E"/>
    <w:rsid w:val="00283854"/>
    <w:rsid w:val="00284EE1"/>
    <w:rsid w:val="0028772C"/>
    <w:rsid w:val="00290201"/>
    <w:rsid w:val="00290B0B"/>
    <w:rsid w:val="002935A0"/>
    <w:rsid w:val="00297679"/>
    <w:rsid w:val="002A0D97"/>
    <w:rsid w:val="002A1D37"/>
    <w:rsid w:val="002A1D78"/>
    <w:rsid w:val="002A33E5"/>
    <w:rsid w:val="002A3F7F"/>
    <w:rsid w:val="002A6F45"/>
    <w:rsid w:val="002A7F23"/>
    <w:rsid w:val="002B311C"/>
    <w:rsid w:val="002B3E70"/>
    <w:rsid w:val="002B5C65"/>
    <w:rsid w:val="002B6C4B"/>
    <w:rsid w:val="002B7645"/>
    <w:rsid w:val="002C0716"/>
    <w:rsid w:val="002C0A22"/>
    <w:rsid w:val="002C25AB"/>
    <w:rsid w:val="002C3EAD"/>
    <w:rsid w:val="002C6014"/>
    <w:rsid w:val="002C6B0B"/>
    <w:rsid w:val="002D18F1"/>
    <w:rsid w:val="002D2318"/>
    <w:rsid w:val="002D2EA8"/>
    <w:rsid w:val="002D316A"/>
    <w:rsid w:val="002D4138"/>
    <w:rsid w:val="002D4ABC"/>
    <w:rsid w:val="002D4C1F"/>
    <w:rsid w:val="002D6430"/>
    <w:rsid w:val="002D6FF4"/>
    <w:rsid w:val="002D741A"/>
    <w:rsid w:val="002D7D55"/>
    <w:rsid w:val="002E17D4"/>
    <w:rsid w:val="002E1C62"/>
    <w:rsid w:val="002E1D4C"/>
    <w:rsid w:val="002E39F9"/>
    <w:rsid w:val="002E3E56"/>
    <w:rsid w:val="002E51BC"/>
    <w:rsid w:val="002E60EC"/>
    <w:rsid w:val="002F1C9A"/>
    <w:rsid w:val="002F1E00"/>
    <w:rsid w:val="002F3AAE"/>
    <w:rsid w:val="002F54DE"/>
    <w:rsid w:val="002F60D1"/>
    <w:rsid w:val="002F6E36"/>
    <w:rsid w:val="002F714E"/>
    <w:rsid w:val="002F76F4"/>
    <w:rsid w:val="002F7F87"/>
    <w:rsid w:val="00300196"/>
    <w:rsid w:val="003040D9"/>
    <w:rsid w:val="00305624"/>
    <w:rsid w:val="00306364"/>
    <w:rsid w:val="00306E5C"/>
    <w:rsid w:val="003074D9"/>
    <w:rsid w:val="003109F0"/>
    <w:rsid w:val="00310FE9"/>
    <w:rsid w:val="003126C7"/>
    <w:rsid w:val="00312937"/>
    <w:rsid w:val="00314B18"/>
    <w:rsid w:val="00315BFE"/>
    <w:rsid w:val="0031692B"/>
    <w:rsid w:val="00316E9B"/>
    <w:rsid w:val="00320CC4"/>
    <w:rsid w:val="00320E54"/>
    <w:rsid w:val="00321072"/>
    <w:rsid w:val="00322631"/>
    <w:rsid w:val="00325164"/>
    <w:rsid w:val="00331124"/>
    <w:rsid w:val="00331960"/>
    <w:rsid w:val="0033277B"/>
    <w:rsid w:val="00333F47"/>
    <w:rsid w:val="003341CD"/>
    <w:rsid w:val="00335D0F"/>
    <w:rsid w:val="003364A4"/>
    <w:rsid w:val="00336D7D"/>
    <w:rsid w:val="003371B5"/>
    <w:rsid w:val="00340103"/>
    <w:rsid w:val="0034090E"/>
    <w:rsid w:val="00340DD5"/>
    <w:rsid w:val="003435DA"/>
    <w:rsid w:val="00344274"/>
    <w:rsid w:val="00345365"/>
    <w:rsid w:val="00345B6C"/>
    <w:rsid w:val="00346644"/>
    <w:rsid w:val="003470B5"/>
    <w:rsid w:val="00347AFE"/>
    <w:rsid w:val="00350464"/>
    <w:rsid w:val="003508BD"/>
    <w:rsid w:val="00351BD5"/>
    <w:rsid w:val="00352A2A"/>
    <w:rsid w:val="00352F99"/>
    <w:rsid w:val="00354946"/>
    <w:rsid w:val="003563EA"/>
    <w:rsid w:val="00356446"/>
    <w:rsid w:val="00356E59"/>
    <w:rsid w:val="00357A89"/>
    <w:rsid w:val="00357D78"/>
    <w:rsid w:val="00360060"/>
    <w:rsid w:val="0036099D"/>
    <w:rsid w:val="00362528"/>
    <w:rsid w:val="00363663"/>
    <w:rsid w:val="00364814"/>
    <w:rsid w:val="0036557F"/>
    <w:rsid w:val="0036572E"/>
    <w:rsid w:val="00372497"/>
    <w:rsid w:val="00373061"/>
    <w:rsid w:val="00374909"/>
    <w:rsid w:val="0037588F"/>
    <w:rsid w:val="00376DEB"/>
    <w:rsid w:val="00377E0D"/>
    <w:rsid w:val="00377E4D"/>
    <w:rsid w:val="003834A0"/>
    <w:rsid w:val="003846F0"/>
    <w:rsid w:val="003846F4"/>
    <w:rsid w:val="00385438"/>
    <w:rsid w:val="00385782"/>
    <w:rsid w:val="0038670E"/>
    <w:rsid w:val="00386A00"/>
    <w:rsid w:val="00386A7B"/>
    <w:rsid w:val="003872E4"/>
    <w:rsid w:val="00387AAA"/>
    <w:rsid w:val="00390020"/>
    <w:rsid w:val="0039175C"/>
    <w:rsid w:val="00393BCE"/>
    <w:rsid w:val="00394D15"/>
    <w:rsid w:val="003972A9"/>
    <w:rsid w:val="00397CFE"/>
    <w:rsid w:val="003A1B8C"/>
    <w:rsid w:val="003A32EA"/>
    <w:rsid w:val="003A556C"/>
    <w:rsid w:val="003A6A23"/>
    <w:rsid w:val="003B44F4"/>
    <w:rsid w:val="003B584C"/>
    <w:rsid w:val="003B6D63"/>
    <w:rsid w:val="003B7CB4"/>
    <w:rsid w:val="003B7F24"/>
    <w:rsid w:val="003C0C72"/>
    <w:rsid w:val="003C1AF2"/>
    <w:rsid w:val="003C1D2A"/>
    <w:rsid w:val="003C6AA2"/>
    <w:rsid w:val="003C756E"/>
    <w:rsid w:val="003D1BB0"/>
    <w:rsid w:val="003D1C18"/>
    <w:rsid w:val="003D3847"/>
    <w:rsid w:val="003D3C64"/>
    <w:rsid w:val="003D4280"/>
    <w:rsid w:val="003D47CA"/>
    <w:rsid w:val="003D4AE0"/>
    <w:rsid w:val="003D50A0"/>
    <w:rsid w:val="003D5907"/>
    <w:rsid w:val="003E1678"/>
    <w:rsid w:val="003E50C3"/>
    <w:rsid w:val="003E51D9"/>
    <w:rsid w:val="003E59D9"/>
    <w:rsid w:val="003E6977"/>
    <w:rsid w:val="003E6CB3"/>
    <w:rsid w:val="003E6F84"/>
    <w:rsid w:val="003F3146"/>
    <w:rsid w:val="003F361C"/>
    <w:rsid w:val="003F38C3"/>
    <w:rsid w:val="003F594C"/>
    <w:rsid w:val="003F7D72"/>
    <w:rsid w:val="00402147"/>
    <w:rsid w:val="004033AE"/>
    <w:rsid w:val="00405125"/>
    <w:rsid w:val="00411473"/>
    <w:rsid w:val="0041279A"/>
    <w:rsid w:val="004136F8"/>
    <w:rsid w:val="0041500B"/>
    <w:rsid w:val="004156C7"/>
    <w:rsid w:val="00422D88"/>
    <w:rsid w:val="004242AE"/>
    <w:rsid w:val="004250D7"/>
    <w:rsid w:val="00430198"/>
    <w:rsid w:val="00431403"/>
    <w:rsid w:val="00432836"/>
    <w:rsid w:val="00432FEE"/>
    <w:rsid w:val="00433655"/>
    <w:rsid w:val="00434330"/>
    <w:rsid w:val="004362A5"/>
    <w:rsid w:val="00436BBD"/>
    <w:rsid w:val="00440E86"/>
    <w:rsid w:val="0044168B"/>
    <w:rsid w:val="00442ACD"/>
    <w:rsid w:val="00446EC2"/>
    <w:rsid w:val="00451A0B"/>
    <w:rsid w:val="00452181"/>
    <w:rsid w:val="00452D2C"/>
    <w:rsid w:val="0045445D"/>
    <w:rsid w:val="0045460E"/>
    <w:rsid w:val="004567AF"/>
    <w:rsid w:val="004573C1"/>
    <w:rsid w:val="004575A0"/>
    <w:rsid w:val="004576BB"/>
    <w:rsid w:val="00457770"/>
    <w:rsid w:val="004603EC"/>
    <w:rsid w:val="00460A9B"/>
    <w:rsid w:val="00460B86"/>
    <w:rsid w:val="00461DBB"/>
    <w:rsid w:val="00463082"/>
    <w:rsid w:val="00463195"/>
    <w:rsid w:val="00463904"/>
    <w:rsid w:val="00464752"/>
    <w:rsid w:val="00465AFC"/>
    <w:rsid w:val="004663B6"/>
    <w:rsid w:val="00466785"/>
    <w:rsid w:val="00466FEC"/>
    <w:rsid w:val="0046718A"/>
    <w:rsid w:val="00470BD9"/>
    <w:rsid w:val="00472778"/>
    <w:rsid w:val="00475757"/>
    <w:rsid w:val="00476316"/>
    <w:rsid w:val="00483E2D"/>
    <w:rsid w:val="0048537D"/>
    <w:rsid w:val="00487E01"/>
    <w:rsid w:val="0049001A"/>
    <w:rsid w:val="0049102D"/>
    <w:rsid w:val="004919EF"/>
    <w:rsid w:val="00491DC5"/>
    <w:rsid w:val="00492A10"/>
    <w:rsid w:val="00493E62"/>
    <w:rsid w:val="00496F8C"/>
    <w:rsid w:val="004A3663"/>
    <w:rsid w:val="004A6416"/>
    <w:rsid w:val="004A6F48"/>
    <w:rsid w:val="004A79A4"/>
    <w:rsid w:val="004B0273"/>
    <w:rsid w:val="004B0A7E"/>
    <w:rsid w:val="004B1478"/>
    <w:rsid w:val="004B4988"/>
    <w:rsid w:val="004B4C71"/>
    <w:rsid w:val="004B653C"/>
    <w:rsid w:val="004B795E"/>
    <w:rsid w:val="004B79DF"/>
    <w:rsid w:val="004C283A"/>
    <w:rsid w:val="004C2AE8"/>
    <w:rsid w:val="004C70B4"/>
    <w:rsid w:val="004C7796"/>
    <w:rsid w:val="004D292D"/>
    <w:rsid w:val="004D2CA7"/>
    <w:rsid w:val="004D36B7"/>
    <w:rsid w:val="004D3D9F"/>
    <w:rsid w:val="004D458E"/>
    <w:rsid w:val="004D672C"/>
    <w:rsid w:val="004D7B3E"/>
    <w:rsid w:val="004E0BDE"/>
    <w:rsid w:val="004E435E"/>
    <w:rsid w:val="004E543A"/>
    <w:rsid w:val="004F1542"/>
    <w:rsid w:val="004F2576"/>
    <w:rsid w:val="004F2878"/>
    <w:rsid w:val="004F3C0D"/>
    <w:rsid w:val="004F413A"/>
    <w:rsid w:val="004F5632"/>
    <w:rsid w:val="004F6176"/>
    <w:rsid w:val="004F6FB9"/>
    <w:rsid w:val="00500173"/>
    <w:rsid w:val="005040EE"/>
    <w:rsid w:val="005041CD"/>
    <w:rsid w:val="00505681"/>
    <w:rsid w:val="00506808"/>
    <w:rsid w:val="00506FB2"/>
    <w:rsid w:val="005072CA"/>
    <w:rsid w:val="005121C7"/>
    <w:rsid w:val="00515480"/>
    <w:rsid w:val="00515A6A"/>
    <w:rsid w:val="005164D7"/>
    <w:rsid w:val="00517C2C"/>
    <w:rsid w:val="00517CEF"/>
    <w:rsid w:val="005208EC"/>
    <w:rsid w:val="00520A99"/>
    <w:rsid w:val="0052247C"/>
    <w:rsid w:val="00524E3E"/>
    <w:rsid w:val="00525B2B"/>
    <w:rsid w:val="00525CD4"/>
    <w:rsid w:val="00526F3E"/>
    <w:rsid w:val="00527906"/>
    <w:rsid w:val="00530221"/>
    <w:rsid w:val="00532ADD"/>
    <w:rsid w:val="005334E5"/>
    <w:rsid w:val="00534406"/>
    <w:rsid w:val="0053589D"/>
    <w:rsid w:val="00536164"/>
    <w:rsid w:val="005365E5"/>
    <w:rsid w:val="0053669C"/>
    <w:rsid w:val="0053722B"/>
    <w:rsid w:val="00537B2D"/>
    <w:rsid w:val="00541328"/>
    <w:rsid w:val="005422B1"/>
    <w:rsid w:val="00542634"/>
    <w:rsid w:val="00543D0B"/>
    <w:rsid w:val="00545041"/>
    <w:rsid w:val="00545822"/>
    <w:rsid w:val="005461F4"/>
    <w:rsid w:val="005463B3"/>
    <w:rsid w:val="00550033"/>
    <w:rsid w:val="00550A89"/>
    <w:rsid w:val="0055449C"/>
    <w:rsid w:val="005549FE"/>
    <w:rsid w:val="00554A24"/>
    <w:rsid w:val="00556A41"/>
    <w:rsid w:val="005573D2"/>
    <w:rsid w:val="00557896"/>
    <w:rsid w:val="00561CF5"/>
    <w:rsid w:val="00562B44"/>
    <w:rsid w:val="00564365"/>
    <w:rsid w:val="0056713F"/>
    <w:rsid w:val="0056719E"/>
    <w:rsid w:val="00570BA2"/>
    <w:rsid w:val="00571086"/>
    <w:rsid w:val="00571BA6"/>
    <w:rsid w:val="00572A19"/>
    <w:rsid w:val="00573259"/>
    <w:rsid w:val="0057328B"/>
    <w:rsid w:val="00576B7C"/>
    <w:rsid w:val="00577D31"/>
    <w:rsid w:val="00580BB7"/>
    <w:rsid w:val="00582D63"/>
    <w:rsid w:val="00584604"/>
    <w:rsid w:val="00585033"/>
    <w:rsid w:val="00591592"/>
    <w:rsid w:val="005933D7"/>
    <w:rsid w:val="00597E8D"/>
    <w:rsid w:val="005A0E51"/>
    <w:rsid w:val="005A259E"/>
    <w:rsid w:val="005A2904"/>
    <w:rsid w:val="005A39D6"/>
    <w:rsid w:val="005A46CF"/>
    <w:rsid w:val="005A4CE8"/>
    <w:rsid w:val="005B26EF"/>
    <w:rsid w:val="005B2701"/>
    <w:rsid w:val="005B4164"/>
    <w:rsid w:val="005B7605"/>
    <w:rsid w:val="005B7BCF"/>
    <w:rsid w:val="005B7D7C"/>
    <w:rsid w:val="005C066C"/>
    <w:rsid w:val="005C3E4B"/>
    <w:rsid w:val="005C4337"/>
    <w:rsid w:val="005C4477"/>
    <w:rsid w:val="005C4D0F"/>
    <w:rsid w:val="005C5D13"/>
    <w:rsid w:val="005D04AF"/>
    <w:rsid w:val="005D1428"/>
    <w:rsid w:val="005D1EB5"/>
    <w:rsid w:val="005D56FA"/>
    <w:rsid w:val="005D6E94"/>
    <w:rsid w:val="005D74F4"/>
    <w:rsid w:val="005E3C0D"/>
    <w:rsid w:val="005E4EA0"/>
    <w:rsid w:val="005E4F7C"/>
    <w:rsid w:val="005E5A24"/>
    <w:rsid w:val="005E5B2D"/>
    <w:rsid w:val="005E6055"/>
    <w:rsid w:val="005E64F9"/>
    <w:rsid w:val="005F1203"/>
    <w:rsid w:val="005F1B76"/>
    <w:rsid w:val="005F2AB6"/>
    <w:rsid w:val="005F3621"/>
    <w:rsid w:val="005F3AB4"/>
    <w:rsid w:val="005F4D03"/>
    <w:rsid w:val="005F74EB"/>
    <w:rsid w:val="00603404"/>
    <w:rsid w:val="00604F1E"/>
    <w:rsid w:val="006075EF"/>
    <w:rsid w:val="00610207"/>
    <w:rsid w:val="00610232"/>
    <w:rsid w:val="0061075F"/>
    <w:rsid w:val="0061363F"/>
    <w:rsid w:val="00613B45"/>
    <w:rsid w:val="00614936"/>
    <w:rsid w:val="006159E3"/>
    <w:rsid w:val="006179D4"/>
    <w:rsid w:val="00617B5B"/>
    <w:rsid w:val="006249C1"/>
    <w:rsid w:val="00624A45"/>
    <w:rsid w:val="006250B0"/>
    <w:rsid w:val="006250B2"/>
    <w:rsid w:val="00626914"/>
    <w:rsid w:val="00631A8D"/>
    <w:rsid w:val="006363F9"/>
    <w:rsid w:val="00636556"/>
    <w:rsid w:val="006370F7"/>
    <w:rsid w:val="00643DD9"/>
    <w:rsid w:val="006463D9"/>
    <w:rsid w:val="00651E75"/>
    <w:rsid w:val="00651EAF"/>
    <w:rsid w:val="00652D36"/>
    <w:rsid w:val="0065381E"/>
    <w:rsid w:val="006543A2"/>
    <w:rsid w:val="00656428"/>
    <w:rsid w:val="00656A5A"/>
    <w:rsid w:val="006617FC"/>
    <w:rsid w:val="00661D93"/>
    <w:rsid w:val="00662360"/>
    <w:rsid w:val="00663FB3"/>
    <w:rsid w:val="0066465B"/>
    <w:rsid w:val="00665AE3"/>
    <w:rsid w:val="006676C7"/>
    <w:rsid w:val="0066786D"/>
    <w:rsid w:val="006704AC"/>
    <w:rsid w:val="00672C13"/>
    <w:rsid w:val="0067538C"/>
    <w:rsid w:val="00677AB9"/>
    <w:rsid w:val="006808CA"/>
    <w:rsid w:val="006818DA"/>
    <w:rsid w:val="00681923"/>
    <w:rsid w:val="00681932"/>
    <w:rsid w:val="0068195C"/>
    <w:rsid w:val="006819AF"/>
    <w:rsid w:val="00683610"/>
    <w:rsid w:val="0068462A"/>
    <w:rsid w:val="006851AA"/>
    <w:rsid w:val="00686856"/>
    <w:rsid w:val="00686E84"/>
    <w:rsid w:val="00690BF8"/>
    <w:rsid w:val="0069120E"/>
    <w:rsid w:val="0069303E"/>
    <w:rsid w:val="00693DFA"/>
    <w:rsid w:val="006940CB"/>
    <w:rsid w:val="006961D6"/>
    <w:rsid w:val="006A15A0"/>
    <w:rsid w:val="006A6B4C"/>
    <w:rsid w:val="006A6DE4"/>
    <w:rsid w:val="006A6EE0"/>
    <w:rsid w:val="006A7C95"/>
    <w:rsid w:val="006B14B1"/>
    <w:rsid w:val="006B16DA"/>
    <w:rsid w:val="006B223B"/>
    <w:rsid w:val="006B30D0"/>
    <w:rsid w:val="006B4A24"/>
    <w:rsid w:val="006B64A0"/>
    <w:rsid w:val="006B6922"/>
    <w:rsid w:val="006B6A7A"/>
    <w:rsid w:val="006B76A0"/>
    <w:rsid w:val="006C0665"/>
    <w:rsid w:val="006C0969"/>
    <w:rsid w:val="006C0F4F"/>
    <w:rsid w:val="006C1595"/>
    <w:rsid w:val="006C1A67"/>
    <w:rsid w:val="006C2D90"/>
    <w:rsid w:val="006C52D7"/>
    <w:rsid w:val="006C5723"/>
    <w:rsid w:val="006C622E"/>
    <w:rsid w:val="006C6548"/>
    <w:rsid w:val="006C6D9C"/>
    <w:rsid w:val="006D0779"/>
    <w:rsid w:val="006D4391"/>
    <w:rsid w:val="006D4F22"/>
    <w:rsid w:val="006D54EB"/>
    <w:rsid w:val="006D6E35"/>
    <w:rsid w:val="006D7374"/>
    <w:rsid w:val="006E2674"/>
    <w:rsid w:val="006E2F29"/>
    <w:rsid w:val="006E6A17"/>
    <w:rsid w:val="006E71D9"/>
    <w:rsid w:val="006E7470"/>
    <w:rsid w:val="006F1A82"/>
    <w:rsid w:val="006F5011"/>
    <w:rsid w:val="006F5542"/>
    <w:rsid w:val="006F6819"/>
    <w:rsid w:val="006F7727"/>
    <w:rsid w:val="00700D8E"/>
    <w:rsid w:val="00700FD1"/>
    <w:rsid w:val="00701B18"/>
    <w:rsid w:val="00702C3D"/>
    <w:rsid w:val="00703589"/>
    <w:rsid w:val="00703A49"/>
    <w:rsid w:val="007056E2"/>
    <w:rsid w:val="00705D92"/>
    <w:rsid w:val="007075A1"/>
    <w:rsid w:val="0070799C"/>
    <w:rsid w:val="00707F47"/>
    <w:rsid w:val="007143EF"/>
    <w:rsid w:val="00714ED8"/>
    <w:rsid w:val="007156B4"/>
    <w:rsid w:val="0071710D"/>
    <w:rsid w:val="00721068"/>
    <w:rsid w:val="00722799"/>
    <w:rsid w:val="007236B3"/>
    <w:rsid w:val="00726425"/>
    <w:rsid w:val="007309D4"/>
    <w:rsid w:val="00730DBD"/>
    <w:rsid w:val="0073147E"/>
    <w:rsid w:val="0073533A"/>
    <w:rsid w:val="00735F7B"/>
    <w:rsid w:val="007410AF"/>
    <w:rsid w:val="00741841"/>
    <w:rsid w:val="00742DDC"/>
    <w:rsid w:val="007438BE"/>
    <w:rsid w:val="00743CB3"/>
    <w:rsid w:val="007457B2"/>
    <w:rsid w:val="0074656A"/>
    <w:rsid w:val="00750587"/>
    <w:rsid w:val="00753A99"/>
    <w:rsid w:val="007606C6"/>
    <w:rsid w:val="00760C4C"/>
    <w:rsid w:val="00762D8B"/>
    <w:rsid w:val="007636D9"/>
    <w:rsid w:val="00764C9F"/>
    <w:rsid w:val="007651DF"/>
    <w:rsid w:val="007667E5"/>
    <w:rsid w:val="007669B9"/>
    <w:rsid w:val="00766BE8"/>
    <w:rsid w:val="007708FF"/>
    <w:rsid w:val="00770973"/>
    <w:rsid w:val="00771251"/>
    <w:rsid w:val="0077385B"/>
    <w:rsid w:val="007742E2"/>
    <w:rsid w:val="00775CA2"/>
    <w:rsid w:val="007802DF"/>
    <w:rsid w:val="00780908"/>
    <w:rsid w:val="00780CEA"/>
    <w:rsid w:val="00780D3E"/>
    <w:rsid w:val="00787302"/>
    <w:rsid w:val="007874BC"/>
    <w:rsid w:val="00787F64"/>
    <w:rsid w:val="007902AB"/>
    <w:rsid w:val="00790879"/>
    <w:rsid w:val="00790BBC"/>
    <w:rsid w:val="00791646"/>
    <w:rsid w:val="00794813"/>
    <w:rsid w:val="00795D43"/>
    <w:rsid w:val="007961E8"/>
    <w:rsid w:val="00796B50"/>
    <w:rsid w:val="007A3087"/>
    <w:rsid w:val="007B1F64"/>
    <w:rsid w:val="007B3282"/>
    <w:rsid w:val="007B33C9"/>
    <w:rsid w:val="007B515F"/>
    <w:rsid w:val="007B6686"/>
    <w:rsid w:val="007B7893"/>
    <w:rsid w:val="007B7900"/>
    <w:rsid w:val="007C0EFA"/>
    <w:rsid w:val="007C123D"/>
    <w:rsid w:val="007C27EA"/>
    <w:rsid w:val="007C309F"/>
    <w:rsid w:val="007C4350"/>
    <w:rsid w:val="007C489D"/>
    <w:rsid w:val="007C626F"/>
    <w:rsid w:val="007D03ED"/>
    <w:rsid w:val="007D06D5"/>
    <w:rsid w:val="007D1A35"/>
    <w:rsid w:val="007D31B2"/>
    <w:rsid w:val="007D493D"/>
    <w:rsid w:val="007D6173"/>
    <w:rsid w:val="007D72F1"/>
    <w:rsid w:val="007E141A"/>
    <w:rsid w:val="007E2C5D"/>
    <w:rsid w:val="007E47C5"/>
    <w:rsid w:val="007E47F4"/>
    <w:rsid w:val="007E560B"/>
    <w:rsid w:val="007E65B8"/>
    <w:rsid w:val="007E77A8"/>
    <w:rsid w:val="007F02DA"/>
    <w:rsid w:val="007F05D5"/>
    <w:rsid w:val="007F0EF8"/>
    <w:rsid w:val="007F43CD"/>
    <w:rsid w:val="007F5718"/>
    <w:rsid w:val="007F6322"/>
    <w:rsid w:val="007F6929"/>
    <w:rsid w:val="008011BB"/>
    <w:rsid w:val="00801BEA"/>
    <w:rsid w:val="00803185"/>
    <w:rsid w:val="00806BA7"/>
    <w:rsid w:val="008070D4"/>
    <w:rsid w:val="008102B6"/>
    <w:rsid w:val="008108E8"/>
    <w:rsid w:val="00810EED"/>
    <w:rsid w:val="008122F9"/>
    <w:rsid w:val="00812364"/>
    <w:rsid w:val="0081266C"/>
    <w:rsid w:val="008132E0"/>
    <w:rsid w:val="00813426"/>
    <w:rsid w:val="00814721"/>
    <w:rsid w:val="008149A1"/>
    <w:rsid w:val="0081502C"/>
    <w:rsid w:val="008152BA"/>
    <w:rsid w:val="008152EB"/>
    <w:rsid w:val="00816C2F"/>
    <w:rsid w:val="00817F81"/>
    <w:rsid w:val="008203EC"/>
    <w:rsid w:val="00820E15"/>
    <w:rsid w:val="008233A9"/>
    <w:rsid w:val="00824FCB"/>
    <w:rsid w:val="00825472"/>
    <w:rsid w:val="00825604"/>
    <w:rsid w:val="00825D1B"/>
    <w:rsid w:val="0082614D"/>
    <w:rsid w:val="00826762"/>
    <w:rsid w:val="0082692D"/>
    <w:rsid w:val="00826E8F"/>
    <w:rsid w:val="008271E9"/>
    <w:rsid w:val="00834145"/>
    <w:rsid w:val="00835CB4"/>
    <w:rsid w:val="0083625E"/>
    <w:rsid w:val="0083684B"/>
    <w:rsid w:val="00840AE8"/>
    <w:rsid w:val="0084138C"/>
    <w:rsid w:val="00842FD0"/>
    <w:rsid w:val="0084344F"/>
    <w:rsid w:val="00844100"/>
    <w:rsid w:val="00844393"/>
    <w:rsid w:val="0084582C"/>
    <w:rsid w:val="00846642"/>
    <w:rsid w:val="00852500"/>
    <w:rsid w:val="00853653"/>
    <w:rsid w:val="00853893"/>
    <w:rsid w:val="00855ED2"/>
    <w:rsid w:val="00856CA8"/>
    <w:rsid w:val="00862C9B"/>
    <w:rsid w:val="008637E3"/>
    <w:rsid w:val="0086432C"/>
    <w:rsid w:val="00865A1E"/>
    <w:rsid w:val="00866163"/>
    <w:rsid w:val="00866250"/>
    <w:rsid w:val="0086683C"/>
    <w:rsid w:val="0086732A"/>
    <w:rsid w:val="00870461"/>
    <w:rsid w:val="00871826"/>
    <w:rsid w:val="00872546"/>
    <w:rsid w:val="00872EC3"/>
    <w:rsid w:val="00874813"/>
    <w:rsid w:val="00876FC9"/>
    <w:rsid w:val="00877FC3"/>
    <w:rsid w:val="00881584"/>
    <w:rsid w:val="00882E37"/>
    <w:rsid w:val="00883352"/>
    <w:rsid w:val="0088664B"/>
    <w:rsid w:val="00886EA2"/>
    <w:rsid w:val="00887143"/>
    <w:rsid w:val="0088729B"/>
    <w:rsid w:val="00887BAB"/>
    <w:rsid w:val="0089007F"/>
    <w:rsid w:val="00891E0A"/>
    <w:rsid w:val="00892D83"/>
    <w:rsid w:val="00895497"/>
    <w:rsid w:val="00897A96"/>
    <w:rsid w:val="008A0722"/>
    <w:rsid w:val="008A1510"/>
    <w:rsid w:val="008A15EF"/>
    <w:rsid w:val="008A1B29"/>
    <w:rsid w:val="008A1E78"/>
    <w:rsid w:val="008A327C"/>
    <w:rsid w:val="008A3D8E"/>
    <w:rsid w:val="008A40C9"/>
    <w:rsid w:val="008A4108"/>
    <w:rsid w:val="008A4681"/>
    <w:rsid w:val="008A46C4"/>
    <w:rsid w:val="008B4AB9"/>
    <w:rsid w:val="008B4CB1"/>
    <w:rsid w:val="008B604E"/>
    <w:rsid w:val="008B61C1"/>
    <w:rsid w:val="008B65F7"/>
    <w:rsid w:val="008B71FC"/>
    <w:rsid w:val="008B774A"/>
    <w:rsid w:val="008C2C42"/>
    <w:rsid w:val="008C3563"/>
    <w:rsid w:val="008C3A4F"/>
    <w:rsid w:val="008C45C2"/>
    <w:rsid w:val="008C47E7"/>
    <w:rsid w:val="008C5420"/>
    <w:rsid w:val="008C5A15"/>
    <w:rsid w:val="008C5B3A"/>
    <w:rsid w:val="008C62E2"/>
    <w:rsid w:val="008C71AC"/>
    <w:rsid w:val="008D1365"/>
    <w:rsid w:val="008D36AF"/>
    <w:rsid w:val="008D6EA8"/>
    <w:rsid w:val="008E05B5"/>
    <w:rsid w:val="008E113B"/>
    <w:rsid w:val="008E2A1B"/>
    <w:rsid w:val="008E3AAF"/>
    <w:rsid w:val="008E4AF4"/>
    <w:rsid w:val="008E589F"/>
    <w:rsid w:val="008E7120"/>
    <w:rsid w:val="008E7B56"/>
    <w:rsid w:val="008E7D63"/>
    <w:rsid w:val="008F1279"/>
    <w:rsid w:val="008F3DCB"/>
    <w:rsid w:val="008F428D"/>
    <w:rsid w:val="008F5322"/>
    <w:rsid w:val="008F5405"/>
    <w:rsid w:val="008F581E"/>
    <w:rsid w:val="008F63ED"/>
    <w:rsid w:val="008F78A5"/>
    <w:rsid w:val="009007BA"/>
    <w:rsid w:val="00901233"/>
    <w:rsid w:val="009014C9"/>
    <w:rsid w:val="009016EF"/>
    <w:rsid w:val="00901B22"/>
    <w:rsid w:val="00902B01"/>
    <w:rsid w:val="0090335F"/>
    <w:rsid w:val="009038E9"/>
    <w:rsid w:val="00903C10"/>
    <w:rsid w:val="00910924"/>
    <w:rsid w:val="00912F3F"/>
    <w:rsid w:val="00913B3B"/>
    <w:rsid w:val="00914EF4"/>
    <w:rsid w:val="0091518D"/>
    <w:rsid w:val="00915E80"/>
    <w:rsid w:val="0092125F"/>
    <w:rsid w:val="009216FF"/>
    <w:rsid w:val="00926BB3"/>
    <w:rsid w:val="009307CB"/>
    <w:rsid w:val="009317BB"/>
    <w:rsid w:val="00932F7F"/>
    <w:rsid w:val="00933976"/>
    <w:rsid w:val="00936478"/>
    <w:rsid w:val="00937A72"/>
    <w:rsid w:val="00943D06"/>
    <w:rsid w:val="009448E5"/>
    <w:rsid w:val="0094540E"/>
    <w:rsid w:val="00945A92"/>
    <w:rsid w:val="0094658C"/>
    <w:rsid w:val="00946A82"/>
    <w:rsid w:val="00946D44"/>
    <w:rsid w:val="00947C77"/>
    <w:rsid w:val="00951BCD"/>
    <w:rsid w:val="009526C0"/>
    <w:rsid w:val="00952884"/>
    <w:rsid w:val="00953733"/>
    <w:rsid w:val="00954CAB"/>
    <w:rsid w:val="00956C27"/>
    <w:rsid w:val="00960B15"/>
    <w:rsid w:val="009611E2"/>
    <w:rsid w:val="0096413C"/>
    <w:rsid w:val="009660DB"/>
    <w:rsid w:val="009668FE"/>
    <w:rsid w:val="009669A2"/>
    <w:rsid w:val="00971A9D"/>
    <w:rsid w:val="00972A3B"/>
    <w:rsid w:val="0097362A"/>
    <w:rsid w:val="00976B2A"/>
    <w:rsid w:val="00977EAE"/>
    <w:rsid w:val="00977F8E"/>
    <w:rsid w:val="00981364"/>
    <w:rsid w:val="009851EB"/>
    <w:rsid w:val="009855F3"/>
    <w:rsid w:val="009875E7"/>
    <w:rsid w:val="00990289"/>
    <w:rsid w:val="009904F6"/>
    <w:rsid w:val="00990C53"/>
    <w:rsid w:val="009916C7"/>
    <w:rsid w:val="00992251"/>
    <w:rsid w:val="00992254"/>
    <w:rsid w:val="00993DD3"/>
    <w:rsid w:val="00994B73"/>
    <w:rsid w:val="00996435"/>
    <w:rsid w:val="00996889"/>
    <w:rsid w:val="009968F6"/>
    <w:rsid w:val="00997145"/>
    <w:rsid w:val="009A2556"/>
    <w:rsid w:val="009A3122"/>
    <w:rsid w:val="009A3AAA"/>
    <w:rsid w:val="009A5ACE"/>
    <w:rsid w:val="009A5C16"/>
    <w:rsid w:val="009A7DA6"/>
    <w:rsid w:val="009B1832"/>
    <w:rsid w:val="009B1FDE"/>
    <w:rsid w:val="009B2BA8"/>
    <w:rsid w:val="009B2C65"/>
    <w:rsid w:val="009B3570"/>
    <w:rsid w:val="009B7935"/>
    <w:rsid w:val="009C0EA2"/>
    <w:rsid w:val="009C0FC3"/>
    <w:rsid w:val="009C317F"/>
    <w:rsid w:val="009C3587"/>
    <w:rsid w:val="009C4B9C"/>
    <w:rsid w:val="009C4F09"/>
    <w:rsid w:val="009C5550"/>
    <w:rsid w:val="009D209D"/>
    <w:rsid w:val="009D2394"/>
    <w:rsid w:val="009D2705"/>
    <w:rsid w:val="009D2D82"/>
    <w:rsid w:val="009D3AE1"/>
    <w:rsid w:val="009D5E4F"/>
    <w:rsid w:val="009D7F2B"/>
    <w:rsid w:val="009E008E"/>
    <w:rsid w:val="009E0AE1"/>
    <w:rsid w:val="009E3051"/>
    <w:rsid w:val="009E6359"/>
    <w:rsid w:val="009E651E"/>
    <w:rsid w:val="009E6F90"/>
    <w:rsid w:val="009E77F6"/>
    <w:rsid w:val="009E7BD8"/>
    <w:rsid w:val="009E7D0E"/>
    <w:rsid w:val="009F0A0E"/>
    <w:rsid w:val="009F0E42"/>
    <w:rsid w:val="009F0E9B"/>
    <w:rsid w:val="009F142F"/>
    <w:rsid w:val="009F211F"/>
    <w:rsid w:val="009F2D29"/>
    <w:rsid w:val="009F5470"/>
    <w:rsid w:val="009F5D19"/>
    <w:rsid w:val="009F6C34"/>
    <w:rsid w:val="00A008F3"/>
    <w:rsid w:val="00A00B6F"/>
    <w:rsid w:val="00A0217C"/>
    <w:rsid w:val="00A0363F"/>
    <w:rsid w:val="00A05014"/>
    <w:rsid w:val="00A07D38"/>
    <w:rsid w:val="00A10056"/>
    <w:rsid w:val="00A154BE"/>
    <w:rsid w:val="00A15573"/>
    <w:rsid w:val="00A155A5"/>
    <w:rsid w:val="00A1630D"/>
    <w:rsid w:val="00A221B6"/>
    <w:rsid w:val="00A23D23"/>
    <w:rsid w:val="00A24632"/>
    <w:rsid w:val="00A24C02"/>
    <w:rsid w:val="00A26EE2"/>
    <w:rsid w:val="00A27C27"/>
    <w:rsid w:val="00A310B6"/>
    <w:rsid w:val="00A314ED"/>
    <w:rsid w:val="00A33BBF"/>
    <w:rsid w:val="00A3630B"/>
    <w:rsid w:val="00A371FE"/>
    <w:rsid w:val="00A37A94"/>
    <w:rsid w:val="00A40DC8"/>
    <w:rsid w:val="00A421DE"/>
    <w:rsid w:val="00A431A4"/>
    <w:rsid w:val="00A43C86"/>
    <w:rsid w:val="00A44FBC"/>
    <w:rsid w:val="00A45113"/>
    <w:rsid w:val="00A45742"/>
    <w:rsid w:val="00A45F11"/>
    <w:rsid w:val="00A47AEE"/>
    <w:rsid w:val="00A50344"/>
    <w:rsid w:val="00A5098C"/>
    <w:rsid w:val="00A51396"/>
    <w:rsid w:val="00A53FEF"/>
    <w:rsid w:val="00A5466E"/>
    <w:rsid w:val="00A54A8F"/>
    <w:rsid w:val="00A55EE6"/>
    <w:rsid w:val="00A56AE9"/>
    <w:rsid w:val="00A57EC7"/>
    <w:rsid w:val="00A60C36"/>
    <w:rsid w:val="00A66F28"/>
    <w:rsid w:val="00A6716F"/>
    <w:rsid w:val="00A73260"/>
    <w:rsid w:val="00A7360C"/>
    <w:rsid w:val="00A74334"/>
    <w:rsid w:val="00A75673"/>
    <w:rsid w:val="00A7771F"/>
    <w:rsid w:val="00A77729"/>
    <w:rsid w:val="00A8205C"/>
    <w:rsid w:val="00A82260"/>
    <w:rsid w:val="00A868E5"/>
    <w:rsid w:val="00A86F33"/>
    <w:rsid w:val="00A86F8D"/>
    <w:rsid w:val="00A90098"/>
    <w:rsid w:val="00A90137"/>
    <w:rsid w:val="00A93562"/>
    <w:rsid w:val="00A941D2"/>
    <w:rsid w:val="00A95232"/>
    <w:rsid w:val="00A952CC"/>
    <w:rsid w:val="00AA2A19"/>
    <w:rsid w:val="00AA4E56"/>
    <w:rsid w:val="00AA748B"/>
    <w:rsid w:val="00AA794A"/>
    <w:rsid w:val="00AA7DE9"/>
    <w:rsid w:val="00AB0A82"/>
    <w:rsid w:val="00AB4E1C"/>
    <w:rsid w:val="00AB585E"/>
    <w:rsid w:val="00AB58A5"/>
    <w:rsid w:val="00AB5981"/>
    <w:rsid w:val="00AB5A53"/>
    <w:rsid w:val="00AB67A1"/>
    <w:rsid w:val="00AC124D"/>
    <w:rsid w:val="00AC1B8D"/>
    <w:rsid w:val="00AC2BB9"/>
    <w:rsid w:val="00AC30CD"/>
    <w:rsid w:val="00AC3698"/>
    <w:rsid w:val="00AC3EE4"/>
    <w:rsid w:val="00AC45D1"/>
    <w:rsid w:val="00AC4F65"/>
    <w:rsid w:val="00AC6475"/>
    <w:rsid w:val="00AC7D9C"/>
    <w:rsid w:val="00AC7F6A"/>
    <w:rsid w:val="00AD033D"/>
    <w:rsid w:val="00AD2075"/>
    <w:rsid w:val="00AD405C"/>
    <w:rsid w:val="00AD5506"/>
    <w:rsid w:val="00AD6DEA"/>
    <w:rsid w:val="00AE00EC"/>
    <w:rsid w:val="00AE03B8"/>
    <w:rsid w:val="00AE0434"/>
    <w:rsid w:val="00AE0E44"/>
    <w:rsid w:val="00AE0F32"/>
    <w:rsid w:val="00AE11AD"/>
    <w:rsid w:val="00AE3ACF"/>
    <w:rsid w:val="00AE403E"/>
    <w:rsid w:val="00AE5781"/>
    <w:rsid w:val="00AF1C86"/>
    <w:rsid w:val="00AF3505"/>
    <w:rsid w:val="00AF35C3"/>
    <w:rsid w:val="00AF5F5E"/>
    <w:rsid w:val="00AF78CA"/>
    <w:rsid w:val="00AF7B1A"/>
    <w:rsid w:val="00B00285"/>
    <w:rsid w:val="00B00E91"/>
    <w:rsid w:val="00B03272"/>
    <w:rsid w:val="00B033DD"/>
    <w:rsid w:val="00B05249"/>
    <w:rsid w:val="00B103D1"/>
    <w:rsid w:val="00B10449"/>
    <w:rsid w:val="00B11D98"/>
    <w:rsid w:val="00B12563"/>
    <w:rsid w:val="00B12681"/>
    <w:rsid w:val="00B130BC"/>
    <w:rsid w:val="00B1536D"/>
    <w:rsid w:val="00B1616E"/>
    <w:rsid w:val="00B16883"/>
    <w:rsid w:val="00B16F52"/>
    <w:rsid w:val="00B175A4"/>
    <w:rsid w:val="00B177AD"/>
    <w:rsid w:val="00B20C0C"/>
    <w:rsid w:val="00B21347"/>
    <w:rsid w:val="00B218D4"/>
    <w:rsid w:val="00B219DE"/>
    <w:rsid w:val="00B23051"/>
    <w:rsid w:val="00B24407"/>
    <w:rsid w:val="00B2562C"/>
    <w:rsid w:val="00B258EB"/>
    <w:rsid w:val="00B262EB"/>
    <w:rsid w:val="00B26DD5"/>
    <w:rsid w:val="00B27EF1"/>
    <w:rsid w:val="00B302A4"/>
    <w:rsid w:val="00B31CAB"/>
    <w:rsid w:val="00B32990"/>
    <w:rsid w:val="00B3311F"/>
    <w:rsid w:val="00B368A7"/>
    <w:rsid w:val="00B36A43"/>
    <w:rsid w:val="00B37BFD"/>
    <w:rsid w:val="00B41485"/>
    <w:rsid w:val="00B42358"/>
    <w:rsid w:val="00B438C6"/>
    <w:rsid w:val="00B448EB"/>
    <w:rsid w:val="00B515A8"/>
    <w:rsid w:val="00B51C0C"/>
    <w:rsid w:val="00B53145"/>
    <w:rsid w:val="00B531BB"/>
    <w:rsid w:val="00B56A7C"/>
    <w:rsid w:val="00B56F09"/>
    <w:rsid w:val="00B56F92"/>
    <w:rsid w:val="00B571A0"/>
    <w:rsid w:val="00B61062"/>
    <w:rsid w:val="00B6306A"/>
    <w:rsid w:val="00B632CD"/>
    <w:rsid w:val="00B63615"/>
    <w:rsid w:val="00B6371C"/>
    <w:rsid w:val="00B6587C"/>
    <w:rsid w:val="00B67998"/>
    <w:rsid w:val="00B70DE1"/>
    <w:rsid w:val="00B717BF"/>
    <w:rsid w:val="00B71FBF"/>
    <w:rsid w:val="00B7236A"/>
    <w:rsid w:val="00B7265D"/>
    <w:rsid w:val="00B748FA"/>
    <w:rsid w:val="00B75955"/>
    <w:rsid w:val="00B7714E"/>
    <w:rsid w:val="00B80D39"/>
    <w:rsid w:val="00B820A0"/>
    <w:rsid w:val="00B8265E"/>
    <w:rsid w:val="00B838E4"/>
    <w:rsid w:val="00B83AEB"/>
    <w:rsid w:val="00B8551A"/>
    <w:rsid w:val="00B927C9"/>
    <w:rsid w:val="00B9296E"/>
    <w:rsid w:val="00B92DF9"/>
    <w:rsid w:val="00B94B1D"/>
    <w:rsid w:val="00B94BB7"/>
    <w:rsid w:val="00B958AB"/>
    <w:rsid w:val="00B96743"/>
    <w:rsid w:val="00B97B27"/>
    <w:rsid w:val="00BA030C"/>
    <w:rsid w:val="00BA071F"/>
    <w:rsid w:val="00BA1033"/>
    <w:rsid w:val="00BA1301"/>
    <w:rsid w:val="00BA1BCD"/>
    <w:rsid w:val="00BA3B8E"/>
    <w:rsid w:val="00BA3D2E"/>
    <w:rsid w:val="00BA3E05"/>
    <w:rsid w:val="00BA5FE5"/>
    <w:rsid w:val="00BA78F7"/>
    <w:rsid w:val="00BB156E"/>
    <w:rsid w:val="00BB22D9"/>
    <w:rsid w:val="00BB2435"/>
    <w:rsid w:val="00BB3629"/>
    <w:rsid w:val="00BB66D8"/>
    <w:rsid w:val="00BC0FBD"/>
    <w:rsid w:val="00BC60EA"/>
    <w:rsid w:val="00BD1F5E"/>
    <w:rsid w:val="00BD254A"/>
    <w:rsid w:val="00BD625E"/>
    <w:rsid w:val="00BD6A9E"/>
    <w:rsid w:val="00BD6EBB"/>
    <w:rsid w:val="00BD7DAC"/>
    <w:rsid w:val="00BE0B2F"/>
    <w:rsid w:val="00BE1372"/>
    <w:rsid w:val="00BE1A6D"/>
    <w:rsid w:val="00BE281F"/>
    <w:rsid w:val="00BE6D73"/>
    <w:rsid w:val="00BF002B"/>
    <w:rsid w:val="00BF0851"/>
    <w:rsid w:val="00BF1BA6"/>
    <w:rsid w:val="00BF2FBC"/>
    <w:rsid w:val="00BF48A6"/>
    <w:rsid w:val="00BF53D4"/>
    <w:rsid w:val="00BF6C07"/>
    <w:rsid w:val="00BF70C3"/>
    <w:rsid w:val="00C02DAA"/>
    <w:rsid w:val="00C0326B"/>
    <w:rsid w:val="00C04051"/>
    <w:rsid w:val="00C05725"/>
    <w:rsid w:val="00C06AB7"/>
    <w:rsid w:val="00C1339C"/>
    <w:rsid w:val="00C1636A"/>
    <w:rsid w:val="00C1652A"/>
    <w:rsid w:val="00C20838"/>
    <w:rsid w:val="00C2201E"/>
    <w:rsid w:val="00C23076"/>
    <w:rsid w:val="00C233F6"/>
    <w:rsid w:val="00C23A69"/>
    <w:rsid w:val="00C24FA6"/>
    <w:rsid w:val="00C251A7"/>
    <w:rsid w:val="00C26879"/>
    <w:rsid w:val="00C271F4"/>
    <w:rsid w:val="00C32ADB"/>
    <w:rsid w:val="00C33B5C"/>
    <w:rsid w:val="00C36247"/>
    <w:rsid w:val="00C43E2D"/>
    <w:rsid w:val="00C464FF"/>
    <w:rsid w:val="00C51298"/>
    <w:rsid w:val="00C51E01"/>
    <w:rsid w:val="00C51F84"/>
    <w:rsid w:val="00C53986"/>
    <w:rsid w:val="00C56DE5"/>
    <w:rsid w:val="00C57F9F"/>
    <w:rsid w:val="00C6011A"/>
    <w:rsid w:val="00C61012"/>
    <w:rsid w:val="00C61599"/>
    <w:rsid w:val="00C62C9C"/>
    <w:rsid w:val="00C64AE2"/>
    <w:rsid w:val="00C66138"/>
    <w:rsid w:val="00C677B8"/>
    <w:rsid w:val="00C67FD8"/>
    <w:rsid w:val="00C715B0"/>
    <w:rsid w:val="00C7191E"/>
    <w:rsid w:val="00C7224D"/>
    <w:rsid w:val="00C73EA4"/>
    <w:rsid w:val="00C77700"/>
    <w:rsid w:val="00C808F0"/>
    <w:rsid w:val="00C81C3C"/>
    <w:rsid w:val="00C825A5"/>
    <w:rsid w:val="00C84D91"/>
    <w:rsid w:val="00C851A3"/>
    <w:rsid w:val="00C8648A"/>
    <w:rsid w:val="00C8670D"/>
    <w:rsid w:val="00C8673C"/>
    <w:rsid w:val="00C8769E"/>
    <w:rsid w:val="00C909D5"/>
    <w:rsid w:val="00CA01AA"/>
    <w:rsid w:val="00CA17FA"/>
    <w:rsid w:val="00CA1E6B"/>
    <w:rsid w:val="00CA2E6A"/>
    <w:rsid w:val="00CA43E9"/>
    <w:rsid w:val="00CB0385"/>
    <w:rsid w:val="00CB17D3"/>
    <w:rsid w:val="00CB21E5"/>
    <w:rsid w:val="00CB24A9"/>
    <w:rsid w:val="00CB2579"/>
    <w:rsid w:val="00CB2F53"/>
    <w:rsid w:val="00CB529B"/>
    <w:rsid w:val="00CB5F21"/>
    <w:rsid w:val="00CB5F9B"/>
    <w:rsid w:val="00CB69C5"/>
    <w:rsid w:val="00CC059E"/>
    <w:rsid w:val="00CC0BAB"/>
    <w:rsid w:val="00CC1B95"/>
    <w:rsid w:val="00CC2934"/>
    <w:rsid w:val="00CC299C"/>
    <w:rsid w:val="00CC3397"/>
    <w:rsid w:val="00CC72B2"/>
    <w:rsid w:val="00CC751C"/>
    <w:rsid w:val="00CD09E1"/>
    <w:rsid w:val="00CD1212"/>
    <w:rsid w:val="00CD2F97"/>
    <w:rsid w:val="00CD4518"/>
    <w:rsid w:val="00CD5D67"/>
    <w:rsid w:val="00CE115E"/>
    <w:rsid w:val="00CE199A"/>
    <w:rsid w:val="00CE3A89"/>
    <w:rsid w:val="00CE3DCE"/>
    <w:rsid w:val="00CE714A"/>
    <w:rsid w:val="00CE7494"/>
    <w:rsid w:val="00CE7FE9"/>
    <w:rsid w:val="00CF03ED"/>
    <w:rsid w:val="00CF05B5"/>
    <w:rsid w:val="00CF0D11"/>
    <w:rsid w:val="00CF0E89"/>
    <w:rsid w:val="00CF229F"/>
    <w:rsid w:val="00CF2BD4"/>
    <w:rsid w:val="00CF5F89"/>
    <w:rsid w:val="00CF6C3A"/>
    <w:rsid w:val="00CF7A0F"/>
    <w:rsid w:val="00D00FF6"/>
    <w:rsid w:val="00D0104D"/>
    <w:rsid w:val="00D01245"/>
    <w:rsid w:val="00D0124B"/>
    <w:rsid w:val="00D03291"/>
    <w:rsid w:val="00D034DE"/>
    <w:rsid w:val="00D038F4"/>
    <w:rsid w:val="00D1345B"/>
    <w:rsid w:val="00D14EAB"/>
    <w:rsid w:val="00D151BE"/>
    <w:rsid w:val="00D16B8B"/>
    <w:rsid w:val="00D16B96"/>
    <w:rsid w:val="00D16D16"/>
    <w:rsid w:val="00D171A0"/>
    <w:rsid w:val="00D20BF6"/>
    <w:rsid w:val="00D20F35"/>
    <w:rsid w:val="00D20F59"/>
    <w:rsid w:val="00D21509"/>
    <w:rsid w:val="00D218E2"/>
    <w:rsid w:val="00D22E87"/>
    <w:rsid w:val="00D235C7"/>
    <w:rsid w:val="00D23AAB"/>
    <w:rsid w:val="00D25013"/>
    <w:rsid w:val="00D253B1"/>
    <w:rsid w:val="00D27CE9"/>
    <w:rsid w:val="00D27DEA"/>
    <w:rsid w:val="00D27F31"/>
    <w:rsid w:val="00D3122B"/>
    <w:rsid w:val="00D33F13"/>
    <w:rsid w:val="00D3452C"/>
    <w:rsid w:val="00D36D50"/>
    <w:rsid w:val="00D376A5"/>
    <w:rsid w:val="00D40B67"/>
    <w:rsid w:val="00D42D95"/>
    <w:rsid w:val="00D42F37"/>
    <w:rsid w:val="00D4313F"/>
    <w:rsid w:val="00D4324A"/>
    <w:rsid w:val="00D43A16"/>
    <w:rsid w:val="00D443DF"/>
    <w:rsid w:val="00D445BD"/>
    <w:rsid w:val="00D445CF"/>
    <w:rsid w:val="00D464C3"/>
    <w:rsid w:val="00D46590"/>
    <w:rsid w:val="00D4726F"/>
    <w:rsid w:val="00D472CC"/>
    <w:rsid w:val="00D475C8"/>
    <w:rsid w:val="00D47826"/>
    <w:rsid w:val="00D54E85"/>
    <w:rsid w:val="00D54FB7"/>
    <w:rsid w:val="00D55928"/>
    <w:rsid w:val="00D572C1"/>
    <w:rsid w:val="00D57926"/>
    <w:rsid w:val="00D61923"/>
    <w:rsid w:val="00D633DF"/>
    <w:rsid w:val="00D63535"/>
    <w:rsid w:val="00D659E8"/>
    <w:rsid w:val="00D67018"/>
    <w:rsid w:val="00D67B55"/>
    <w:rsid w:val="00D73565"/>
    <w:rsid w:val="00D73846"/>
    <w:rsid w:val="00D73F23"/>
    <w:rsid w:val="00D7442D"/>
    <w:rsid w:val="00D748D3"/>
    <w:rsid w:val="00D74B83"/>
    <w:rsid w:val="00D76438"/>
    <w:rsid w:val="00D76785"/>
    <w:rsid w:val="00D77CDA"/>
    <w:rsid w:val="00D77E12"/>
    <w:rsid w:val="00D77E70"/>
    <w:rsid w:val="00D80174"/>
    <w:rsid w:val="00D807CA"/>
    <w:rsid w:val="00D814EB"/>
    <w:rsid w:val="00D81ED6"/>
    <w:rsid w:val="00D827EF"/>
    <w:rsid w:val="00D8635A"/>
    <w:rsid w:val="00D86C15"/>
    <w:rsid w:val="00D879C5"/>
    <w:rsid w:val="00D87EAC"/>
    <w:rsid w:val="00D90BDF"/>
    <w:rsid w:val="00D92602"/>
    <w:rsid w:val="00D928C8"/>
    <w:rsid w:val="00D932C4"/>
    <w:rsid w:val="00D93A3E"/>
    <w:rsid w:val="00D955A8"/>
    <w:rsid w:val="00DA0977"/>
    <w:rsid w:val="00DA1B50"/>
    <w:rsid w:val="00DA6AA3"/>
    <w:rsid w:val="00DA71B7"/>
    <w:rsid w:val="00DA7A4B"/>
    <w:rsid w:val="00DB2315"/>
    <w:rsid w:val="00DB4656"/>
    <w:rsid w:val="00DB4690"/>
    <w:rsid w:val="00DB4742"/>
    <w:rsid w:val="00DB4D0C"/>
    <w:rsid w:val="00DB52F1"/>
    <w:rsid w:val="00DB5CD4"/>
    <w:rsid w:val="00DB63D1"/>
    <w:rsid w:val="00DB7673"/>
    <w:rsid w:val="00DC07D0"/>
    <w:rsid w:val="00DC3A97"/>
    <w:rsid w:val="00DC4DE7"/>
    <w:rsid w:val="00DC5338"/>
    <w:rsid w:val="00DC554E"/>
    <w:rsid w:val="00DC5619"/>
    <w:rsid w:val="00DC64DC"/>
    <w:rsid w:val="00DC6EE5"/>
    <w:rsid w:val="00DC777F"/>
    <w:rsid w:val="00DC7BF4"/>
    <w:rsid w:val="00DD1196"/>
    <w:rsid w:val="00DD2676"/>
    <w:rsid w:val="00DD3054"/>
    <w:rsid w:val="00DD3B7E"/>
    <w:rsid w:val="00DD3B8D"/>
    <w:rsid w:val="00DD49A7"/>
    <w:rsid w:val="00DD4C93"/>
    <w:rsid w:val="00DD52E6"/>
    <w:rsid w:val="00DD5371"/>
    <w:rsid w:val="00DD5E27"/>
    <w:rsid w:val="00DD67CA"/>
    <w:rsid w:val="00DD7993"/>
    <w:rsid w:val="00DE176C"/>
    <w:rsid w:val="00DE1891"/>
    <w:rsid w:val="00DE1B4A"/>
    <w:rsid w:val="00DE20D2"/>
    <w:rsid w:val="00DE23A3"/>
    <w:rsid w:val="00DE3729"/>
    <w:rsid w:val="00DE5063"/>
    <w:rsid w:val="00DE7193"/>
    <w:rsid w:val="00DF068C"/>
    <w:rsid w:val="00DF08B2"/>
    <w:rsid w:val="00DF1218"/>
    <w:rsid w:val="00DF31F6"/>
    <w:rsid w:val="00DF34FA"/>
    <w:rsid w:val="00DF3A57"/>
    <w:rsid w:val="00DF55D1"/>
    <w:rsid w:val="00DF7CD0"/>
    <w:rsid w:val="00E00581"/>
    <w:rsid w:val="00E00F42"/>
    <w:rsid w:val="00E019C0"/>
    <w:rsid w:val="00E0224E"/>
    <w:rsid w:val="00E05B9F"/>
    <w:rsid w:val="00E0689C"/>
    <w:rsid w:val="00E072B6"/>
    <w:rsid w:val="00E07C1B"/>
    <w:rsid w:val="00E116E9"/>
    <w:rsid w:val="00E11AD1"/>
    <w:rsid w:val="00E1227E"/>
    <w:rsid w:val="00E123E8"/>
    <w:rsid w:val="00E12637"/>
    <w:rsid w:val="00E133E8"/>
    <w:rsid w:val="00E14712"/>
    <w:rsid w:val="00E15410"/>
    <w:rsid w:val="00E17251"/>
    <w:rsid w:val="00E17818"/>
    <w:rsid w:val="00E213F3"/>
    <w:rsid w:val="00E21C8D"/>
    <w:rsid w:val="00E25660"/>
    <w:rsid w:val="00E25A1C"/>
    <w:rsid w:val="00E26B99"/>
    <w:rsid w:val="00E27EC6"/>
    <w:rsid w:val="00E31AB5"/>
    <w:rsid w:val="00E31FA5"/>
    <w:rsid w:val="00E32686"/>
    <w:rsid w:val="00E32F73"/>
    <w:rsid w:val="00E36A9A"/>
    <w:rsid w:val="00E36ECA"/>
    <w:rsid w:val="00E36FB2"/>
    <w:rsid w:val="00E408FB"/>
    <w:rsid w:val="00E44E6C"/>
    <w:rsid w:val="00E45464"/>
    <w:rsid w:val="00E45BF4"/>
    <w:rsid w:val="00E46837"/>
    <w:rsid w:val="00E513E6"/>
    <w:rsid w:val="00E5197F"/>
    <w:rsid w:val="00E52CB4"/>
    <w:rsid w:val="00E54981"/>
    <w:rsid w:val="00E56D3B"/>
    <w:rsid w:val="00E57E9E"/>
    <w:rsid w:val="00E60097"/>
    <w:rsid w:val="00E6022B"/>
    <w:rsid w:val="00E60509"/>
    <w:rsid w:val="00E60819"/>
    <w:rsid w:val="00E6100F"/>
    <w:rsid w:val="00E61700"/>
    <w:rsid w:val="00E62B64"/>
    <w:rsid w:val="00E62E7A"/>
    <w:rsid w:val="00E643BA"/>
    <w:rsid w:val="00E64F14"/>
    <w:rsid w:val="00E66F9B"/>
    <w:rsid w:val="00E700DA"/>
    <w:rsid w:val="00E733CC"/>
    <w:rsid w:val="00E73AA1"/>
    <w:rsid w:val="00E754A5"/>
    <w:rsid w:val="00E76677"/>
    <w:rsid w:val="00E77D09"/>
    <w:rsid w:val="00E80FDE"/>
    <w:rsid w:val="00E81098"/>
    <w:rsid w:val="00E827D8"/>
    <w:rsid w:val="00E8312C"/>
    <w:rsid w:val="00E83F2F"/>
    <w:rsid w:val="00E85D42"/>
    <w:rsid w:val="00E87564"/>
    <w:rsid w:val="00E94243"/>
    <w:rsid w:val="00E94508"/>
    <w:rsid w:val="00E94B0E"/>
    <w:rsid w:val="00E95000"/>
    <w:rsid w:val="00E974DB"/>
    <w:rsid w:val="00EA1B9E"/>
    <w:rsid w:val="00EA23DE"/>
    <w:rsid w:val="00EA2FC5"/>
    <w:rsid w:val="00EA37FF"/>
    <w:rsid w:val="00EA3CE9"/>
    <w:rsid w:val="00EA4959"/>
    <w:rsid w:val="00EA4A12"/>
    <w:rsid w:val="00EA4FF4"/>
    <w:rsid w:val="00EA7C60"/>
    <w:rsid w:val="00EB0003"/>
    <w:rsid w:val="00EB046E"/>
    <w:rsid w:val="00EB08AA"/>
    <w:rsid w:val="00EB35BE"/>
    <w:rsid w:val="00EB5F7F"/>
    <w:rsid w:val="00EB7602"/>
    <w:rsid w:val="00EB7D9C"/>
    <w:rsid w:val="00EC035E"/>
    <w:rsid w:val="00EC140A"/>
    <w:rsid w:val="00EC1B04"/>
    <w:rsid w:val="00EC44EE"/>
    <w:rsid w:val="00EC49CC"/>
    <w:rsid w:val="00EC56F3"/>
    <w:rsid w:val="00ED0346"/>
    <w:rsid w:val="00ED0F9D"/>
    <w:rsid w:val="00ED3D6B"/>
    <w:rsid w:val="00ED518F"/>
    <w:rsid w:val="00ED58B9"/>
    <w:rsid w:val="00ED689C"/>
    <w:rsid w:val="00ED6F0D"/>
    <w:rsid w:val="00ED79FE"/>
    <w:rsid w:val="00ED7DD3"/>
    <w:rsid w:val="00EE0228"/>
    <w:rsid w:val="00EE07A0"/>
    <w:rsid w:val="00EE0D5F"/>
    <w:rsid w:val="00EE0DF1"/>
    <w:rsid w:val="00EE2EFC"/>
    <w:rsid w:val="00EE371E"/>
    <w:rsid w:val="00EE42D8"/>
    <w:rsid w:val="00EE4C20"/>
    <w:rsid w:val="00EE5844"/>
    <w:rsid w:val="00EE7322"/>
    <w:rsid w:val="00EF002A"/>
    <w:rsid w:val="00EF114D"/>
    <w:rsid w:val="00EF3B5E"/>
    <w:rsid w:val="00EF3D70"/>
    <w:rsid w:val="00EF6980"/>
    <w:rsid w:val="00F00077"/>
    <w:rsid w:val="00F00E79"/>
    <w:rsid w:val="00F01056"/>
    <w:rsid w:val="00F01C83"/>
    <w:rsid w:val="00F01FA7"/>
    <w:rsid w:val="00F0643E"/>
    <w:rsid w:val="00F06C77"/>
    <w:rsid w:val="00F11065"/>
    <w:rsid w:val="00F129D8"/>
    <w:rsid w:val="00F13861"/>
    <w:rsid w:val="00F16A94"/>
    <w:rsid w:val="00F175BA"/>
    <w:rsid w:val="00F22C97"/>
    <w:rsid w:val="00F2415F"/>
    <w:rsid w:val="00F302F3"/>
    <w:rsid w:val="00F306CB"/>
    <w:rsid w:val="00F31678"/>
    <w:rsid w:val="00F34548"/>
    <w:rsid w:val="00F3477D"/>
    <w:rsid w:val="00F36832"/>
    <w:rsid w:val="00F3732B"/>
    <w:rsid w:val="00F42103"/>
    <w:rsid w:val="00F4235E"/>
    <w:rsid w:val="00F427BE"/>
    <w:rsid w:val="00F43AD4"/>
    <w:rsid w:val="00F45E6F"/>
    <w:rsid w:val="00F47B27"/>
    <w:rsid w:val="00F502A5"/>
    <w:rsid w:val="00F50660"/>
    <w:rsid w:val="00F5313D"/>
    <w:rsid w:val="00F5364B"/>
    <w:rsid w:val="00F53FC9"/>
    <w:rsid w:val="00F54B9A"/>
    <w:rsid w:val="00F54E50"/>
    <w:rsid w:val="00F55C7A"/>
    <w:rsid w:val="00F55D08"/>
    <w:rsid w:val="00F55ED8"/>
    <w:rsid w:val="00F56ADF"/>
    <w:rsid w:val="00F57459"/>
    <w:rsid w:val="00F62385"/>
    <w:rsid w:val="00F62E50"/>
    <w:rsid w:val="00F66597"/>
    <w:rsid w:val="00F70AC2"/>
    <w:rsid w:val="00F70BF8"/>
    <w:rsid w:val="00F70CE8"/>
    <w:rsid w:val="00F72289"/>
    <w:rsid w:val="00F73CAB"/>
    <w:rsid w:val="00F7427A"/>
    <w:rsid w:val="00F74C33"/>
    <w:rsid w:val="00F7548F"/>
    <w:rsid w:val="00F802D4"/>
    <w:rsid w:val="00F811A9"/>
    <w:rsid w:val="00F82A68"/>
    <w:rsid w:val="00F82DA9"/>
    <w:rsid w:val="00F85FC1"/>
    <w:rsid w:val="00F86B16"/>
    <w:rsid w:val="00F9514F"/>
    <w:rsid w:val="00F97B45"/>
    <w:rsid w:val="00F97DC6"/>
    <w:rsid w:val="00FA14BF"/>
    <w:rsid w:val="00FA354D"/>
    <w:rsid w:val="00FA35EF"/>
    <w:rsid w:val="00FA420D"/>
    <w:rsid w:val="00FA69CB"/>
    <w:rsid w:val="00FA6E96"/>
    <w:rsid w:val="00FA70A2"/>
    <w:rsid w:val="00FA748D"/>
    <w:rsid w:val="00FB04FA"/>
    <w:rsid w:val="00FB0A72"/>
    <w:rsid w:val="00FB1AC8"/>
    <w:rsid w:val="00FB2899"/>
    <w:rsid w:val="00FB3715"/>
    <w:rsid w:val="00FB3D47"/>
    <w:rsid w:val="00FB5CCD"/>
    <w:rsid w:val="00FB6A41"/>
    <w:rsid w:val="00FB7895"/>
    <w:rsid w:val="00FC1D57"/>
    <w:rsid w:val="00FC2276"/>
    <w:rsid w:val="00FC2E95"/>
    <w:rsid w:val="00FC5C11"/>
    <w:rsid w:val="00FC63FC"/>
    <w:rsid w:val="00FD119E"/>
    <w:rsid w:val="00FD1934"/>
    <w:rsid w:val="00FD2062"/>
    <w:rsid w:val="00FD2C86"/>
    <w:rsid w:val="00FD33C8"/>
    <w:rsid w:val="00FD3C5E"/>
    <w:rsid w:val="00FD6403"/>
    <w:rsid w:val="00FE23CC"/>
    <w:rsid w:val="00FE2784"/>
    <w:rsid w:val="00FE7A27"/>
    <w:rsid w:val="00FF0830"/>
    <w:rsid w:val="00FF165B"/>
    <w:rsid w:val="00FF321A"/>
    <w:rsid w:val="00FF3619"/>
    <w:rsid w:val="00FF394D"/>
    <w:rsid w:val="00FF4F82"/>
    <w:rsid w:val="00FF5CC8"/>
    <w:rsid w:val="00FF6260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0BA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5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2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4E3E"/>
  </w:style>
  <w:style w:type="paragraph" w:styleId="Header">
    <w:name w:val="header"/>
    <w:basedOn w:val="Normal"/>
    <w:link w:val="HeaderChar"/>
    <w:uiPriority w:val="99"/>
    <w:unhideWhenUsed/>
    <w:rsid w:val="005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3E"/>
  </w:style>
  <w:style w:type="paragraph" w:styleId="Footer">
    <w:name w:val="footer"/>
    <w:basedOn w:val="Normal"/>
    <w:link w:val="FooterChar"/>
    <w:uiPriority w:val="99"/>
    <w:unhideWhenUsed/>
    <w:rsid w:val="005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3E"/>
  </w:style>
  <w:style w:type="character" w:customStyle="1" w:styleId="Heading1Char">
    <w:name w:val="Heading 1 Char"/>
    <w:basedOn w:val="DefaultParagraphFont"/>
    <w:link w:val="Heading1"/>
    <w:uiPriority w:val="9"/>
    <w:rsid w:val="00524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76A5"/>
    <w:pPr>
      <w:ind w:left="720"/>
      <w:contextualSpacing/>
    </w:pPr>
  </w:style>
  <w:style w:type="table" w:styleId="TableGrid">
    <w:name w:val="Table Grid"/>
    <w:basedOn w:val="TableNormal"/>
    <w:uiPriority w:val="59"/>
    <w:rsid w:val="00B56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E1A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659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659E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59E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9E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9E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5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2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4E3E"/>
  </w:style>
  <w:style w:type="paragraph" w:styleId="Header">
    <w:name w:val="header"/>
    <w:basedOn w:val="Normal"/>
    <w:link w:val="HeaderChar"/>
    <w:uiPriority w:val="99"/>
    <w:unhideWhenUsed/>
    <w:rsid w:val="005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3E"/>
  </w:style>
  <w:style w:type="paragraph" w:styleId="Footer">
    <w:name w:val="footer"/>
    <w:basedOn w:val="Normal"/>
    <w:link w:val="FooterChar"/>
    <w:uiPriority w:val="99"/>
    <w:unhideWhenUsed/>
    <w:rsid w:val="005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3E"/>
  </w:style>
  <w:style w:type="character" w:customStyle="1" w:styleId="Heading1Char">
    <w:name w:val="Heading 1 Char"/>
    <w:basedOn w:val="DefaultParagraphFont"/>
    <w:link w:val="Heading1"/>
    <w:uiPriority w:val="9"/>
    <w:rsid w:val="00524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76A5"/>
    <w:pPr>
      <w:ind w:left="720"/>
      <w:contextualSpacing/>
    </w:pPr>
  </w:style>
  <w:style w:type="table" w:styleId="TableGrid">
    <w:name w:val="Table Grid"/>
    <w:basedOn w:val="TableNormal"/>
    <w:uiPriority w:val="59"/>
    <w:rsid w:val="00B56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E1A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659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659E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59E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9E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9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573F2-A643-614E-906E-CBA7B9AB4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1220</Words>
  <Characters>6959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Emmons</dc:creator>
  <cp:lastModifiedBy>Lauren Kassien</cp:lastModifiedBy>
  <cp:revision>2</cp:revision>
  <cp:lastPrinted>2013-01-28T03:19:00Z</cp:lastPrinted>
  <dcterms:created xsi:type="dcterms:W3CDTF">2015-01-20T00:59:00Z</dcterms:created>
  <dcterms:modified xsi:type="dcterms:W3CDTF">2015-01-20T00:59:00Z</dcterms:modified>
</cp:coreProperties>
</file>